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712D0A49" w14:textId="77777777" w:rsidR="00690870" w:rsidRDefault="00082CE5">
      <w:pPr>
        <w:pStyle w:val="Heading1"/>
      </w:pPr>
      <w:bookmarkStart w:id="0" w:name="h.hhkau3f10f7u" w:colFirst="0" w:colLast="0"/>
      <w:bookmarkEnd w:id="0"/>
      <w:r>
        <w:t>Draft HydroShare Access Control Policies</w:t>
      </w:r>
    </w:p>
    <w:p w14:paraId="67F087A1" w14:textId="77777777" w:rsidR="00690870" w:rsidRPr="003C679A" w:rsidRDefault="00082CE5">
      <w:pPr>
        <w:rPr>
          <w:rFonts w:asciiTheme="minorHAnsi" w:hAnsiTheme="minorHAnsi"/>
        </w:rPr>
      </w:pPr>
      <w:r w:rsidRPr="003C679A">
        <w:rPr>
          <w:rFonts w:asciiTheme="minorHAnsi" w:hAnsiTheme="minorHAnsi"/>
        </w:rPr>
        <w:t>David Tarboton</w:t>
      </w:r>
      <w:r w:rsidR="00C37DA7" w:rsidRPr="003C679A">
        <w:rPr>
          <w:rFonts w:asciiTheme="minorHAnsi" w:hAnsiTheme="minorHAnsi"/>
        </w:rPr>
        <w:t>, Alva Couch</w:t>
      </w:r>
    </w:p>
    <w:p w14:paraId="29B49CAA" w14:textId="77777777" w:rsidR="008A1E78" w:rsidRPr="003C679A" w:rsidRDefault="008A1E78">
      <w:pPr>
        <w:rPr>
          <w:rFonts w:asciiTheme="minorHAnsi" w:hAnsiTheme="minorHAnsi"/>
        </w:rPr>
      </w:pPr>
    </w:p>
    <w:p w14:paraId="1646183F" w14:textId="23425B4E" w:rsidR="000C44CC" w:rsidRPr="003C679A" w:rsidRDefault="00082CE5">
      <w:pPr>
        <w:rPr>
          <w:rFonts w:asciiTheme="minorHAnsi" w:hAnsiTheme="minorHAnsi"/>
        </w:rPr>
      </w:pPr>
      <w:r w:rsidRPr="003C679A">
        <w:rPr>
          <w:rFonts w:asciiTheme="minorHAnsi" w:hAnsiTheme="minorHAnsi"/>
        </w:rPr>
        <w:t xml:space="preserve">This document </w:t>
      </w:r>
      <w:r w:rsidR="00067F09">
        <w:rPr>
          <w:rFonts w:asciiTheme="minorHAnsi" w:hAnsiTheme="minorHAnsi"/>
        </w:rPr>
        <w:t xml:space="preserve">gives </w:t>
      </w:r>
      <w:ins w:id="1" w:author="adminlocal" w:date="2013-06-04T15:36:00Z">
        <w:r w:rsidR="009A085C">
          <w:rPr>
            <w:rFonts w:asciiTheme="minorHAnsi" w:hAnsiTheme="minorHAnsi"/>
          </w:rPr>
          <w:t xml:space="preserve">desirable specifics of </w:t>
        </w:r>
      </w:ins>
      <w:r w:rsidR="00067F09">
        <w:rPr>
          <w:rFonts w:asciiTheme="minorHAnsi" w:hAnsiTheme="minorHAnsi"/>
        </w:rPr>
        <w:t>the HydroShare</w:t>
      </w:r>
      <w:r w:rsidRPr="003C679A">
        <w:rPr>
          <w:rFonts w:asciiTheme="minorHAnsi" w:hAnsiTheme="minorHAnsi"/>
        </w:rPr>
        <w:t xml:space="preserve"> access control polic</w:t>
      </w:r>
      <w:r w:rsidR="00067F09">
        <w:rPr>
          <w:rFonts w:asciiTheme="minorHAnsi" w:hAnsiTheme="minorHAnsi"/>
        </w:rPr>
        <w:t xml:space="preserve">y </w:t>
      </w:r>
      <w:r w:rsidRPr="003C679A">
        <w:rPr>
          <w:rFonts w:asciiTheme="minorHAnsi" w:hAnsiTheme="minorHAnsi"/>
        </w:rPr>
        <w:t xml:space="preserve">intended to specify the rules for sharing and controlling who can access resources in </w:t>
      </w:r>
      <w:r w:rsidR="00C37DA7" w:rsidRPr="003C679A">
        <w:rPr>
          <w:rFonts w:asciiTheme="minorHAnsi" w:hAnsiTheme="minorHAnsi"/>
        </w:rPr>
        <w:t>HydroShare</w:t>
      </w:r>
      <w:r w:rsidR="00C37DA7" w:rsidRPr="003C679A" w:rsidDel="00C37DA7">
        <w:rPr>
          <w:rFonts w:asciiTheme="minorHAnsi" w:hAnsiTheme="minorHAnsi"/>
        </w:rPr>
        <w:t xml:space="preserve"> </w:t>
      </w:r>
      <w:r w:rsidRPr="003C679A">
        <w:rPr>
          <w:rFonts w:asciiTheme="minorHAnsi" w:hAnsiTheme="minorHAnsi"/>
        </w:rPr>
        <w:t>and what is enabled by different levels of access settings</w:t>
      </w:r>
      <w:r w:rsidR="00584E9D">
        <w:rPr>
          <w:rFonts w:asciiTheme="minorHAnsi" w:hAnsiTheme="minorHAnsi"/>
        </w:rPr>
        <w:t>.</w:t>
      </w:r>
      <w:r w:rsidR="000C44CC" w:rsidRPr="003C679A">
        <w:rPr>
          <w:rFonts w:asciiTheme="minorHAnsi" w:hAnsiTheme="minorHAnsi"/>
        </w:rPr>
        <w:t xml:space="preserve">  </w:t>
      </w:r>
      <w:ins w:id="2" w:author="adminlocal" w:date="2013-06-04T15:36:00Z">
        <w:r w:rsidR="009A085C">
          <w:rPr>
            <w:rFonts w:asciiTheme="minorHAnsi" w:hAnsiTheme="minorHAnsi"/>
          </w:rPr>
          <w:t xml:space="preserve">This document is based upon an analysis of user desires, and not </w:t>
        </w:r>
      </w:ins>
      <w:ins w:id="3" w:author="adminlocal" w:date="2013-06-04T15:37:00Z">
        <w:r w:rsidR="009A085C">
          <w:rPr>
            <w:rFonts w:asciiTheme="minorHAnsi" w:hAnsiTheme="minorHAnsi"/>
          </w:rPr>
          <w:t xml:space="preserve">upon </w:t>
        </w:r>
      </w:ins>
      <w:ins w:id="4" w:author="adminlocal" w:date="2013-06-04T15:36:00Z">
        <w:r w:rsidR="009A085C">
          <w:rPr>
            <w:rFonts w:asciiTheme="minorHAnsi" w:hAnsiTheme="minorHAnsi"/>
          </w:rPr>
          <w:t xml:space="preserve">the capabilities </w:t>
        </w:r>
      </w:ins>
      <w:ins w:id="5" w:author="rayi@renci.org" w:date="2013-06-04T15:55:00Z">
        <w:r w:rsidR="00210DCD">
          <w:rPr>
            <w:rFonts w:asciiTheme="minorHAnsi" w:hAnsiTheme="minorHAnsi"/>
          </w:rPr>
          <w:t xml:space="preserve">available within the </w:t>
        </w:r>
      </w:ins>
      <w:ins w:id="6" w:author="rayi@renci.org" w:date="2013-06-04T15:56:00Z">
        <w:r w:rsidR="00210DCD">
          <w:rPr>
            <w:rFonts w:asciiTheme="minorHAnsi" w:hAnsiTheme="minorHAnsi"/>
          </w:rPr>
          <w:t xml:space="preserve">platform </w:t>
        </w:r>
        <w:proofErr w:type="spellStart"/>
        <w:r w:rsidR="00210DCD">
          <w:rPr>
            <w:rFonts w:asciiTheme="minorHAnsi" w:hAnsiTheme="minorHAnsi"/>
          </w:rPr>
          <w:t>that</w:t>
        </w:r>
      </w:ins>
      <w:ins w:id="7" w:author="adminlocal" w:date="2013-06-04T15:36:00Z">
        <w:del w:id="8" w:author="rayi@renci.org" w:date="2013-06-04T15:55:00Z">
          <w:r w:rsidR="009A085C" w:rsidDel="00210DCD">
            <w:rPr>
              <w:rFonts w:asciiTheme="minorHAnsi" w:hAnsiTheme="minorHAnsi"/>
            </w:rPr>
            <w:delText xml:space="preserve">of the </w:delText>
          </w:r>
        </w:del>
        <w:r w:rsidR="009A085C">
          <w:rPr>
            <w:rFonts w:asciiTheme="minorHAnsi" w:hAnsiTheme="minorHAnsi"/>
          </w:rPr>
          <w:t>HydroShare</w:t>
        </w:r>
        <w:proofErr w:type="spellEnd"/>
        <w:r w:rsidR="009A085C">
          <w:rPr>
            <w:rFonts w:asciiTheme="minorHAnsi" w:hAnsiTheme="minorHAnsi"/>
          </w:rPr>
          <w:t xml:space="preserve"> </w:t>
        </w:r>
        <w:del w:id="9" w:author="rayi@renci.org" w:date="2013-06-04T15:56:00Z">
          <w:r w:rsidR="009A085C" w:rsidDel="00210DCD">
            <w:rPr>
              <w:rFonts w:asciiTheme="minorHAnsi" w:hAnsiTheme="minorHAnsi"/>
            </w:rPr>
            <w:delText>platform</w:delText>
          </w:r>
        </w:del>
      </w:ins>
      <w:ins w:id="10" w:author="rayi@renci.org" w:date="2013-06-04T15:56:00Z">
        <w:r w:rsidR="00210DCD">
          <w:rPr>
            <w:rFonts w:asciiTheme="minorHAnsi" w:hAnsiTheme="minorHAnsi"/>
          </w:rPr>
          <w:t>is being implemented in</w:t>
        </w:r>
      </w:ins>
      <w:ins w:id="11" w:author="adminlocal" w:date="2013-06-04T15:36:00Z">
        <w:r w:rsidR="009A085C">
          <w:rPr>
            <w:rFonts w:asciiTheme="minorHAnsi" w:hAnsiTheme="minorHAnsi"/>
          </w:rPr>
          <w:t xml:space="preserve">. Thus, it should be considered a </w:t>
        </w:r>
      </w:ins>
      <w:ins w:id="12" w:author="adminlocal" w:date="2013-06-04T15:38:00Z">
        <w:r w:rsidR="009A085C">
          <w:rPr>
            <w:rFonts w:asciiTheme="minorHAnsi" w:hAnsiTheme="minorHAnsi"/>
          </w:rPr>
          <w:t>“</w:t>
        </w:r>
      </w:ins>
      <w:ins w:id="13" w:author="adminlocal" w:date="2013-06-04T15:36:00Z">
        <w:r w:rsidR="009A085C">
          <w:rPr>
            <w:rFonts w:asciiTheme="minorHAnsi" w:hAnsiTheme="minorHAnsi"/>
          </w:rPr>
          <w:t>wish list</w:t>
        </w:r>
      </w:ins>
      <w:ins w:id="14" w:author="adminlocal" w:date="2013-06-04T15:38:00Z">
        <w:r w:rsidR="009A085C">
          <w:rPr>
            <w:rFonts w:asciiTheme="minorHAnsi" w:hAnsiTheme="minorHAnsi"/>
          </w:rPr>
          <w:t>”</w:t>
        </w:r>
      </w:ins>
      <w:ins w:id="15" w:author="adminlocal" w:date="2013-06-04T15:36:00Z">
        <w:r w:rsidR="009A085C">
          <w:rPr>
            <w:rFonts w:asciiTheme="minorHAnsi" w:hAnsiTheme="minorHAnsi"/>
          </w:rPr>
          <w:t xml:space="preserve"> rather than a pr</w:t>
        </w:r>
      </w:ins>
      <w:ins w:id="16" w:author="adminlocal" w:date="2013-06-04T15:39:00Z">
        <w:r w:rsidR="009A085C">
          <w:rPr>
            <w:rFonts w:asciiTheme="minorHAnsi" w:hAnsiTheme="minorHAnsi"/>
          </w:rPr>
          <w:t>e</w:t>
        </w:r>
      </w:ins>
      <w:ins w:id="17" w:author="adminlocal" w:date="2013-06-04T15:36:00Z">
        <w:r w:rsidR="009A085C">
          <w:rPr>
            <w:rFonts w:asciiTheme="minorHAnsi" w:hAnsiTheme="minorHAnsi"/>
          </w:rPr>
          <w:t xml:space="preserve">scriptive description of how HydroShare access control should work. </w:t>
        </w:r>
      </w:ins>
      <w:ins w:id="18" w:author="adminlocal" w:date="2013-06-04T15:38:00Z">
        <w:r w:rsidR="009A085C">
          <w:rPr>
            <w:rFonts w:asciiTheme="minorHAnsi" w:hAnsiTheme="minorHAnsi"/>
          </w:rPr>
          <w:t xml:space="preserve"> In the Agile development model in which HydroShare is being developed, we plan to partly implement these policies as allowed by the platform, and to carefully consider wh</w:t>
        </w:r>
      </w:ins>
      <w:ins w:id="19" w:author="adminlocal" w:date="2013-06-04T15:40:00Z">
        <w:r w:rsidR="009A085C">
          <w:rPr>
            <w:rFonts w:asciiTheme="minorHAnsi" w:hAnsiTheme="minorHAnsi"/>
          </w:rPr>
          <w:t>ich</w:t>
        </w:r>
      </w:ins>
      <w:ins w:id="20" w:author="adminlocal" w:date="2013-06-04T15:38:00Z">
        <w:r w:rsidR="009A085C">
          <w:rPr>
            <w:rFonts w:asciiTheme="minorHAnsi" w:hAnsiTheme="minorHAnsi"/>
          </w:rPr>
          <w:t xml:space="preserve"> parts of this design are practical to implement. </w:t>
        </w:r>
      </w:ins>
      <w:ins w:id="21" w:author="adminlocal" w:date="2013-06-04T15:40:00Z">
        <w:r w:rsidR="009A085C">
          <w:rPr>
            <w:rFonts w:asciiTheme="minorHAnsi" w:hAnsiTheme="minorHAnsi"/>
          </w:rPr>
          <w:t xml:space="preserve"> Thus, it is likely that this specification will change as agile development continues. </w:t>
        </w:r>
      </w:ins>
    </w:p>
    <w:p w14:paraId="5E75A10C" w14:textId="77777777" w:rsidR="00BD105D" w:rsidRDefault="00BD105D" w:rsidP="00BD105D">
      <w:pPr>
        <w:rPr>
          <w:rFonts w:asciiTheme="minorHAnsi" w:hAnsiTheme="minorHAnsi"/>
          <w:color w:val="auto"/>
        </w:rPr>
      </w:pPr>
    </w:p>
    <w:p w14:paraId="53E690A7" w14:textId="24FC7C2D" w:rsidR="00A3193F" w:rsidRPr="003C679A" w:rsidRDefault="00067F09" w:rsidP="00067F09">
      <w:pPr>
        <w:rPr>
          <w:rFonts w:asciiTheme="minorHAnsi" w:hAnsiTheme="minorHAnsi"/>
        </w:rPr>
      </w:pPr>
      <w:r w:rsidRPr="003C679A">
        <w:rPr>
          <w:rFonts w:asciiTheme="minorHAnsi" w:hAnsiTheme="minorHAnsi"/>
        </w:rPr>
        <w:t>This is a subject that</w:t>
      </w:r>
      <w:r>
        <w:rPr>
          <w:rFonts w:asciiTheme="minorHAnsi" w:hAnsiTheme="minorHAnsi"/>
        </w:rPr>
        <w:t xml:space="preserve"> we</w:t>
      </w:r>
      <w:r w:rsidRPr="003C679A">
        <w:rPr>
          <w:rFonts w:asciiTheme="minorHAnsi" w:hAnsiTheme="minorHAnsi"/>
        </w:rPr>
        <w:t xml:space="preserve"> know has had considerable study.</w:t>
      </w:r>
      <w:r>
        <w:rPr>
          <w:rFonts w:asciiTheme="minorHAnsi" w:hAnsiTheme="minorHAnsi"/>
        </w:rPr>
        <w:t xml:space="preserve">  </w:t>
      </w:r>
      <w:r w:rsidR="00082CE5" w:rsidRPr="003C679A">
        <w:rPr>
          <w:rFonts w:asciiTheme="minorHAnsi" w:hAnsiTheme="minorHAnsi"/>
        </w:rPr>
        <w:t>This</w:t>
      </w:r>
      <w:r w:rsidR="006B5688">
        <w:rPr>
          <w:rFonts w:asciiTheme="minorHAnsi" w:hAnsiTheme="minorHAnsi"/>
        </w:rPr>
        <w:t xml:space="preserve"> policy</w:t>
      </w:r>
      <w:r w:rsidR="00082CE5" w:rsidRPr="003C679A">
        <w:rPr>
          <w:rFonts w:asciiTheme="minorHAnsi" w:hAnsiTheme="minorHAnsi"/>
        </w:rPr>
        <w:t xml:space="preserve"> has been written drawing on experience with other systems (e.g. </w:t>
      </w:r>
      <w:r w:rsidR="006B67AD">
        <w:rPr>
          <w:rFonts w:asciiTheme="minorHAnsi" w:hAnsiTheme="minorHAnsi"/>
        </w:rPr>
        <w:t>W</w:t>
      </w:r>
      <w:r w:rsidR="006B67AD" w:rsidRPr="003C679A">
        <w:rPr>
          <w:rFonts w:asciiTheme="minorHAnsi" w:hAnsiTheme="minorHAnsi"/>
        </w:rPr>
        <w:t>indows</w:t>
      </w:r>
      <w:r w:rsidR="00082CE5" w:rsidRPr="003C679A">
        <w:rPr>
          <w:rFonts w:asciiTheme="minorHAnsi" w:hAnsiTheme="minorHAnsi"/>
        </w:rPr>
        <w:t xml:space="preserve">, </w:t>
      </w:r>
      <w:proofErr w:type="gramStart"/>
      <w:r w:rsidR="00E87686" w:rsidRPr="003C679A">
        <w:rPr>
          <w:rFonts w:asciiTheme="minorHAnsi" w:hAnsiTheme="minorHAnsi"/>
        </w:rPr>
        <w:t>U</w:t>
      </w:r>
      <w:r w:rsidR="00082CE5" w:rsidRPr="003C679A">
        <w:rPr>
          <w:rFonts w:asciiTheme="minorHAnsi" w:hAnsiTheme="minorHAnsi"/>
        </w:rPr>
        <w:t>nix</w:t>
      </w:r>
      <w:proofErr w:type="gramEnd"/>
      <w:r w:rsidR="00082CE5" w:rsidRPr="003C679A">
        <w:rPr>
          <w:rFonts w:asciiTheme="minorHAnsi" w:hAnsiTheme="minorHAnsi"/>
        </w:rPr>
        <w:t xml:space="preserve">, </w:t>
      </w:r>
      <w:proofErr w:type="spellStart"/>
      <w:r w:rsidR="00127A48">
        <w:rPr>
          <w:rFonts w:asciiTheme="minorHAnsi" w:hAnsiTheme="minorHAnsi"/>
        </w:rPr>
        <w:t>D</w:t>
      </w:r>
      <w:r w:rsidR="00082CE5" w:rsidRPr="003C679A">
        <w:rPr>
          <w:rFonts w:asciiTheme="minorHAnsi" w:hAnsiTheme="minorHAnsi"/>
        </w:rPr>
        <w:t>rop</w:t>
      </w:r>
      <w:r w:rsidR="00E87686" w:rsidRPr="003C679A">
        <w:rPr>
          <w:rFonts w:asciiTheme="minorHAnsi" w:hAnsiTheme="minorHAnsi"/>
        </w:rPr>
        <w:t>B</w:t>
      </w:r>
      <w:r w:rsidR="00082CE5" w:rsidRPr="003C679A">
        <w:rPr>
          <w:rFonts w:asciiTheme="minorHAnsi" w:hAnsiTheme="minorHAnsi"/>
        </w:rPr>
        <w:t>ox</w:t>
      </w:r>
      <w:proofErr w:type="spellEnd"/>
      <w:r w:rsidR="00082CE5" w:rsidRPr="003C679A">
        <w:rPr>
          <w:rFonts w:asciiTheme="minorHAnsi" w:hAnsiTheme="minorHAnsi"/>
        </w:rPr>
        <w:t xml:space="preserve">, </w:t>
      </w:r>
      <w:r w:rsidR="00E87686" w:rsidRPr="003C679A">
        <w:rPr>
          <w:rFonts w:asciiTheme="minorHAnsi" w:hAnsiTheme="minorHAnsi"/>
        </w:rPr>
        <w:t>G</w:t>
      </w:r>
      <w:r w:rsidR="00082CE5" w:rsidRPr="003C679A">
        <w:rPr>
          <w:rFonts w:asciiTheme="minorHAnsi" w:hAnsiTheme="minorHAnsi"/>
        </w:rPr>
        <w:t xml:space="preserve">oogle, </w:t>
      </w:r>
      <w:r w:rsidR="00E87686" w:rsidRPr="003C679A">
        <w:rPr>
          <w:rFonts w:asciiTheme="minorHAnsi" w:hAnsiTheme="minorHAnsi"/>
        </w:rPr>
        <w:t>F</w:t>
      </w:r>
      <w:r w:rsidR="00082CE5" w:rsidRPr="003C679A">
        <w:rPr>
          <w:rFonts w:asciiTheme="minorHAnsi" w:hAnsiTheme="minorHAnsi"/>
        </w:rPr>
        <w:t>acebook) and strives for a system that is simple and straightforward</w:t>
      </w:r>
      <w:r w:rsidR="00A3193F">
        <w:rPr>
          <w:rFonts w:asciiTheme="minorHAnsi" w:hAnsiTheme="minorHAnsi"/>
        </w:rPr>
        <w:t xml:space="preserve"> with the mindset of eliminating unnecessary mechanisms in favor of a set of behaviors specific to the tasks involved in data-centered research. </w:t>
      </w:r>
      <w:r w:rsidR="001D237B">
        <w:rPr>
          <w:rFonts w:asciiTheme="minorHAnsi" w:hAnsiTheme="minorHAnsi"/>
        </w:rPr>
        <w:t xml:space="preserve"> </w:t>
      </w:r>
      <w:r w:rsidR="006B5688">
        <w:rPr>
          <w:rFonts w:asciiTheme="minorHAnsi" w:hAnsiTheme="minorHAnsi"/>
        </w:rPr>
        <w:t>We generally like the Google Model (</w:t>
      </w:r>
      <w:r w:rsidR="001D237B">
        <w:rPr>
          <w:rFonts w:asciiTheme="minorHAnsi" w:hAnsiTheme="minorHAnsi"/>
        </w:rPr>
        <w:t xml:space="preserve">Google Share </w:t>
      </w:r>
      <w:r w:rsidR="006B5688">
        <w:rPr>
          <w:rFonts w:asciiTheme="minorHAnsi" w:hAnsiTheme="minorHAnsi"/>
        </w:rPr>
        <w:t>Settings Overview, accessed 2013</w:t>
      </w:r>
      <w:r w:rsidR="001D237B">
        <w:rPr>
          <w:rFonts w:asciiTheme="minorHAnsi" w:hAnsiTheme="minorHAnsi"/>
        </w:rPr>
        <w:t>)</w:t>
      </w:r>
      <w:r w:rsidR="006B5688">
        <w:rPr>
          <w:rFonts w:asciiTheme="minorHAnsi" w:hAnsiTheme="minorHAnsi"/>
        </w:rPr>
        <w:t xml:space="preserve"> and have followed it closely adapting it as necessary (e.g. we do not have the concept of visibility to anyone who has the link).</w:t>
      </w:r>
    </w:p>
    <w:p w14:paraId="2113CF7E" w14:textId="77777777" w:rsidR="00690870" w:rsidRPr="003C679A" w:rsidRDefault="00690870">
      <w:pPr>
        <w:rPr>
          <w:rFonts w:asciiTheme="minorHAnsi" w:hAnsiTheme="minorHAnsi"/>
        </w:rPr>
      </w:pPr>
    </w:p>
    <w:p w14:paraId="100BD85D" w14:textId="77777777" w:rsidR="00082CE5" w:rsidRPr="003C679A" w:rsidRDefault="00082CE5">
      <w:pPr>
        <w:rPr>
          <w:rFonts w:asciiTheme="minorHAnsi" w:hAnsiTheme="minorHAnsi"/>
        </w:rPr>
      </w:pPr>
      <w:r w:rsidRPr="003C679A">
        <w:rPr>
          <w:rFonts w:asciiTheme="minorHAnsi" w:hAnsiTheme="minorHAnsi"/>
        </w:rPr>
        <w:t xml:space="preserve">Definitions: </w:t>
      </w:r>
    </w:p>
    <w:p w14:paraId="3178209F" w14:textId="51E3533C" w:rsidR="00690870" w:rsidRPr="003C679A" w:rsidRDefault="00082CE5" w:rsidP="003C679A">
      <w:pPr>
        <w:numPr>
          <w:ilvl w:val="0"/>
          <w:numId w:val="3"/>
        </w:numPr>
        <w:ind w:hanging="359"/>
        <w:rPr>
          <w:rFonts w:asciiTheme="minorHAnsi" w:hAnsiTheme="minorHAnsi"/>
        </w:rPr>
      </w:pPr>
      <w:r w:rsidRPr="003C679A">
        <w:rPr>
          <w:rFonts w:asciiTheme="minorHAnsi" w:hAnsiTheme="minorHAnsi"/>
          <w:b/>
        </w:rPr>
        <w:t xml:space="preserve">Resource </w:t>
      </w:r>
      <w:r w:rsidR="00217E2C" w:rsidRPr="003C679A">
        <w:rPr>
          <w:rFonts w:asciiTheme="minorHAnsi" w:hAnsiTheme="minorHAnsi"/>
        </w:rPr>
        <w:t>–</w:t>
      </w:r>
      <w:r w:rsidRPr="003C679A">
        <w:rPr>
          <w:rFonts w:asciiTheme="minorHAnsi" w:hAnsiTheme="minorHAnsi"/>
        </w:rPr>
        <w:t xml:space="preserve"> </w:t>
      </w:r>
      <w:r w:rsidR="00217E2C" w:rsidRPr="003C679A">
        <w:rPr>
          <w:rFonts w:asciiTheme="minorHAnsi" w:hAnsiTheme="minorHAnsi"/>
        </w:rPr>
        <w:t xml:space="preserve">A resource includes any object that </w:t>
      </w:r>
      <w:r w:rsidR="00CC499B" w:rsidRPr="003C679A">
        <w:rPr>
          <w:rFonts w:asciiTheme="minorHAnsi" w:hAnsiTheme="minorHAnsi"/>
        </w:rPr>
        <w:t xml:space="preserve">is sharable in HydroShare. Each </w:t>
      </w:r>
      <w:r w:rsidR="00217E2C" w:rsidRPr="003C679A">
        <w:rPr>
          <w:rFonts w:asciiTheme="minorHAnsi" w:hAnsiTheme="minorHAnsi"/>
        </w:rPr>
        <w:t xml:space="preserve">resource has </w:t>
      </w:r>
      <w:r w:rsidR="00CC499B" w:rsidRPr="003C679A">
        <w:rPr>
          <w:rFonts w:asciiTheme="minorHAnsi" w:hAnsiTheme="minorHAnsi"/>
        </w:rPr>
        <w:t>i</w:t>
      </w:r>
      <w:r w:rsidR="00217E2C" w:rsidRPr="003C679A">
        <w:rPr>
          <w:rFonts w:asciiTheme="minorHAnsi" w:hAnsiTheme="minorHAnsi"/>
        </w:rPr>
        <w:t xml:space="preserve">ndependent access settings. </w:t>
      </w:r>
    </w:p>
    <w:p w14:paraId="688831C3" w14:textId="4C82ED09" w:rsidR="00690870" w:rsidRPr="003C679A" w:rsidRDefault="00082CE5" w:rsidP="00217E2C">
      <w:pPr>
        <w:pStyle w:val="ListParagraph"/>
        <w:numPr>
          <w:ilvl w:val="0"/>
          <w:numId w:val="6"/>
        </w:numPr>
        <w:rPr>
          <w:rFonts w:asciiTheme="minorHAnsi" w:hAnsiTheme="minorHAnsi"/>
        </w:rPr>
      </w:pPr>
      <w:r w:rsidRPr="003C679A">
        <w:rPr>
          <w:rFonts w:asciiTheme="minorHAnsi" w:hAnsiTheme="minorHAnsi"/>
          <w:b/>
        </w:rPr>
        <w:t>User</w:t>
      </w:r>
      <w:r w:rsidRPr="003C679A">
        <w:rPr>
          <w:rFonts w:asciiTheme="minorHAnsi" w:hAnsiTheme="minorHAnsi"/>
        </w:rPr>
        <w:t xml:space="preserve"> - An individual with an account that is authenticated to access </w:t>
      </w:r>
      <w:r w:rsidR="00C37DA7" w:rsidRPr="003C679A">
        <w:rPr>
          <w:rFonts w:asciiTheme="minorHAnsi" w:hAnsiTheme="minorHAnsi"/>
        </w:rPr>
        <w:t>HydroShare</w:t>
      </w:r>
    </w:p>
    <w:p w14:paraId="4BE9FEA9" w14:textId="18FD03A9" w:rsidR="00690870" w:rsidRPr="003C679A" w:rsidRDefault="00082CE5" w:rsidP="00217E2C">
      <w:pPr>
        <w:pStyle w:val="ListParagraph"/>
        <w:numPr>
          <w:ilvl w:val="0"/>
          <w:numId w:val="6"/>
        </w:numPr>
        <w:rPr>
          <w:rFonts w:asciiTheme="minorHAnsi" w:hAnsiTheme="minorHAnsi"/>
        </w:rPr>
      </w:pPr>
      <w:r w:rsidRPr="003C679A">
        <w:rPr>
          <w:rFonts w:asciiTheme="minorHAnsi" w:hAnsiTheme="minorHAnsi"/>
          <w:b/>
        </w:rPr>
        <w:t>Group</w:t>
      </w:r>
      <w:r w:rsidRPr="003C679A">
        <w:rPr>
          <w:rFonts w:asciiTheme="minorHAnsi" w:hAnsiTheme="minorHAnsi"/>
        </w:rPr>
        <w:t xml:space="preserve"> - A collection of users</w:t>
      </w:r>
      <w:r w:rsidR="00217E2C" w:rsidRPr="003C679A">
        <w:rPr>
          <w:rFonts w:asciiTheme="minorHAnsi" w:hAnsiTheme="minorHAnsi"/>
        </w:rPr>
        <w:t>:</w:t>
      </w:r>
      <w:r w:rsidRPr="003C679A">
        <w:rPr>
          <w:rFonts w:asciiTheme="minorHAnsi" w:hAnsiTheme="minorHAnsi"/>
        </w:rPr>
        <w:t xml:space="preserve">  a special kind of resource</w:t>
      </w:r>
    </w:p>
    <w:p w14:paraId="6ADB8271" w14:textId="77777777" w:rsidR="00690870" w:rsidRPr="003C679A" w:rsidRDefault="00690870">
      <w:pPr>
        <w:rPr>
          <w:rFonts w:asciiTheme="minorHAnsi" w:hAnsiTheme="minorHAnsi"/>
        </w:rPr>
      </w:pPr>
    </w:p>
    <w:p w14:paraId="37D9D51B" w14:textId="05348EE9" w:rsidR="00E87686" w:rsidRPr="003C679A" w:rsidRDefault="00E87686" w:rsidP="00D74D7C">
      <w:pPr>
        <w:rPr>
          <w:rFonts w:asciiTheme="minorHAnsi" w:hAnsiTheme="minorHAnsi"/>
        </w:rPr>
      </w:pPr>
      <w:r w:rsidRPr="003C679A">
        <w:rPr>
          <w:rFonts w:asciiTheme="minorHAnsi" w:hAnsiTheme="minorHAnsi"/>
        </w:rPr>
        <w:t>A user is anyone who has a username and password for the HydroShare system. The</w:t>
      </w:r>
      <w:r w:rsidR="00D90358">
        <w:rPr>
          <w:rFonts w:asciiTheme="minorHAnsi" w:hAnsiTheme="minorHAnsi"/>
        </w:rPr>
        <w:t xml:space="preserve"> System (system administrator) is a special user with the ability to change anything.  </w:t>
      </w:r>
    </w:p>
    <w:p w14:paraId="3AD14C91" w14:textId="77777777" w:rsidR="00E87686" w:rsidRPr="003C679A" w:rsidRDefault="00E87686">
      <w:pPr>
        <w:rPr>
          <w:rFonts w:asciiTheme="minorHAnsi" w:hAnsiTheme="minorHAnsi"/>
        </w:rPr>
      </w:pPr>
    </w:p>
    <w:p w14:paraId="75943C56" w14:textId="217D1AB6" w:rsidR="00690870" w:rsidRPr="003C679A" w:rsidRDefault="00E87686" w:rsidP="003C679A">
      <w:pPr>
        <w:rPr>
          <w:rFonts w:asciiTheme="minorHAnsi" w:hAnsiTheme="minorHAnsi"/>
        </w:rPr>
      </w:pPr>
      <w:r w:rsidRPr="003C679A">
        <w:rPr>
          <w:rFonts w:asciiTheme="minorHAnsi" w:hAnsiTheme="minorHAnsi"/>
          <w:b/>
        </w:rPr>
        <w:t>Rule:</w:t>
      </w:r>
      <w:r w:rsidRPr="003C679A">
        <w:rPr>
          <w:rFonts w:asciiTheme="minorHAnsi" w:hAnsiTheme="minorHAnsi"/>
        </w:rPr>
        <w:t xml:space="preserve"> </w:t>
      </w:r>
      <w:r w:rsidR="00082CE5" w:rsidRPr="003C679A">
        <w:rPr>
          <w:rFonts w:asciiTheme="minorHAnsi" w:hAnsiTheme="minorHAnsi"/>
        </w:rPr>
        <w:t>Any user</w:t>
      </w:r>
      <w:r w:rsidR="006B67AD">
        <w:rPr>
          <w:rFonts w:asciiTheme="minorHAnsi" w:hAnsiTheme="minorHAnsi"/>
        </w:rPr>
        <w:t xml:space="preserve"> </w:t>
      </w:r>
      <w:r w:rsidR="00082CE5" w:rsidRPr="003C679A">
        <w:rPr>
          <w:rFonts w:asciiTheme="minorHAnsi" w:hAnsiTheme="minorHAnsi"/>
        </w:rPr>
        <w:t>can create a resource subject to space/quota limitations</w:t>
      </w:r>
      <w:r w:rsidR="00C37DA7" w:rsidRPr="003C679A">
        <w:rPr>
          <w:rFonts w:asciiTheme="minorHAnsi" w:hAnsiTheme="minorHAnsi"/>
        </w:rPr>
        <w:t xml:space="preserve">.  </w:t>
      </w:r>
    </w:p>
    <w:p w14:paraId="4D0F6664" w14:textId="77777777" w:rsidR="00690870" w:rsidRPr="003C679A" w:rsidRDefault="00690870">
      <w:pPr>
        <w:rPr>
          <w:rFonts w:asciiTheme="minorHAnsi" w:hAnsiTheme="minorHAnsi"/>
        </w:rPr>
      </w:pPr>
    </w:p>
    <w:p w14:paraId="28F200C7" w14:textId="5C8F59D2" w:rsidR="00690870" w:rsidRPr="003C679A" w:rsidRDefault="00082CE5" w:rsidP="00217E2C">
      <w:pPr>
        <w:rPr>
          <w:rFonts w:asciiTheme="minorHAnsi" w:hAnsiTheme="minorHAnsi"/>
        </w:rPr>
      </w:pPr>
      <w:r w:rsidRPr="003C679A">
        <w:rPr>
          <w:rFonts w:asciiTheme="minorHAnsi" w:hAnsiTheme="minorHAnsi"/>
        </w:rPr>
        <w:t xml:space="preserve">Each resource has a set of attributes.  The following attributes are a subset of attributes common to all resources that pertain to access control policies </w:t>
      </w:r>
    </w:p>
    <w:p w14:paraId="1ABB5877" w14:textId="41B96815" w:rsidR="006A436F" w:rsidRDefault="00082CE5" w:rsidP="00217E2C">
      <w:pPr>
        <w:numPr>
          <w:ilvl w:val="0"/>
          <w:numId w:val="1"/>
        </w:numPr>
        <w:ind w:hanging="359"/>
        <w:rPr>
          <w:ins w:id="22" w:author="Allen" w:date="2013-06-17T09:57:00Z"/>
          <w:rFonts w:asciiTheme="minorHAnsi" w:hAnsiTheme="minorHAnsi"/>
        </w:rPr>
      </w:pPr>
      <w:r w:rsidRPr="003C679A">
        <w:rPr>
          <w:rFonts w:asciiTheme="minorHAnsi" w:hAnsiTheme="minorHAnsi"/>
          <w:b/>
        </w:rPr>
        <w:t>Creator</w:t>
      </w:r>
      <w:r w:rsidRPr="003C679A">
        <w:rPr>
          <w:rFonts w:asciiTheme="minorHAnsi" w:hAnsiTheme="minorHAnsi"/>
        </w:rPr>
        <w:t xml:space="preserve"> -</w:t>
      </w:r>
      <w:r w:rsidR="006A436F" w:rsidRPr="003C679A">
        <w:rPr>
          <w:rFonts w:asciiTheme="minorHAnsi" w:hAnsiTheme="minorHAnsi"/>
        </w:rPr>
        <w:t xml:space="preserve"> the specific </w:t>
      </w:r>
      <w:r w:rsidR="00543FCB">
        <w:rPr>
          <w:rFonts w:asciiTheme="minorHAnsi" w:hAnsiTheme="minorHAnsi"/>
        </w:rPr>
        <w:t>user</w:t>
      </w:r>
      <w:r w:rsidR="006A436F" w:rsidRPr="003C679A">
        <w:rPr>
          <w:rFonts w:asciiTheme="minorHAnsi" w:hAnsiTheme="minorHAnsi"/>
        </w:rPr>
        <w:t xml:space="preserve"> who created </w:t>
      </w:r>
      <w:r w:rsidR="00127A48">
        <w:rPr>
          <w:rFonts w:asciiTheme="minorHAnsi" w:hAnsiTheme="minorHAnsi"/>
        </w:rPr>
        <w:t>the first</w:t>
      </w:r>
      <w:r w:rsidR="00127A48" w:rsidRPr="003C679A">
        <w:rPr>
          <w:rFonts w:asciiTheme="minorHAnsi" w:hAnsiTheme="minorHAnsi"/>
        </w:rPr>
        <w:t xml:space="preserve"> </w:t>
      </w:r>
      <w:r w:rsidR="006A436F" w:rsidRPr="003C679A">
        <w:rPr>
          <w:rFonts w:asciiTheme="minorHAnsi" w:hAnsiTheme="minorHAnsi"/>
        </w:rPr>
        <w:t xml:space="preserve">version of the resource. </w:t>
      </w:r>
      <w:r w:rsidR="006B5688">
        <w:rPr>
          <w:rFonts w:asciiTheme="minorHAnsi" w:hAnsiTheme="minorHAnsi"/>
        </w:rPr>
        <w:t>The creator</w:t>
      </w:r>
      <w:r w:rsidR="006A436F" w:rsidRPr="003C679A">
        <w:rPr>
          <w:rFonts w:asciiTheme="minorHAnsi" w:hAnsiTheme="minorHAnsi"/>
        </w:rPr>
        <w:t xml:space="preserve"> is independent of the owner of the resource</w:t>
      </w:r>
      <w:r w:rsidR="006B5688">
        <w:rPr>
          <w:rFonts w:asciiTheme="minorHAnsi" w:hAnsiTheme="minorHAnsi"/>
        </w:rPr>
        <w:t xml:space="preserve"> and does not play a role in access control, though </w:t>
      </w:r>
      <w:r w:rsidR="00B40020">
        <w:rPr>
          <w:rFonts w:asciiTheme="minorHAnsi" w:hAnsiTheme="minorHAnsi"/>
        </w:rPr>
        <w:t xml:space="preserve">the creator </w:t>
      </w:r>
      <w:r w:rsidR="006B5688">
        <w:rPr>
          <w:rFonts w:asciiTheme="minorHAnsi" w:hAnsiTheme="minorHAnsi"/>
        </w:rPr>
        <w:t>will have been the first owner and often remains an owner</w:t>
      </w:r>
      <w:r w:rsidR="006A436F" w:rsidRPr="003C679A">
        <w:rPr>
          <w:rFonts w:asciiTheme="minorHAnsi" w:hAnsiTheme="minorHAnsi"/>
        </w:rPr>
        <w:t xml:space="preserve">. </w:t>
      </w:r>
    </w:p>
    <w:p w14:paraId="6DC1CE09" w14:textId="41D7D701" w:rsidR="00547A34" w:rsidRPr="00547A34" w:rsidRDefault="00547A34" w:rsidP="00547A34">
      <w:pPr>
        <w:pStyle w:val="ListParagraph"/>
        <w:numPr>
          <w:ilvl w:val="0"/>
          <w:numId w:val="1"/>
        </w:numPr>
        <w:rPr>
          <w:rFonts w:asciiTheme="minorHAnsi" w:hAnsiTheme="minorHAnsi"/>
          <w:rPrChange w:id="23" w:author="Allen" w:date="2013-06-17T09:57:00Z">
            <w:rPr/>
          </w:rPrChange>
        </w:rPr>
        <w:pPrChange w:id="24" w:author="Allen" w:date="2013-06-17T09:57:00Z">
          <w:pPr>
            <w:numPr>
              <w:numId w:val="1"/>
            </w:numPr>
            <w:ind w:left="720" w:hanging="359"/>
          </w:pPr>
        </w:pPrChange>
      </w:pPr>
      <w:ins w:id="25" w:author="Allen" w:date="2013-06-17T09:57:00Z">
        <w:r>
          <w:rPr>
            <w:rFonts w:asciiTheme="minorHAnsi" w:hAnsiTheme="minorHAnsi"/>
          </w:rPr>
          <w:t xml:space="preserve">AKT:  This is found via the </w:t>
        </w:r>
        <w:proofErr w:type="spellStart"/>
        <w:r>
          <w:rPr>
            <w:rFonts w:asciiTheme="minorHAnsi" w:hAnsiTheme="minorHAnsi"/>
          </w:rPr>
          <w:t>uid</w:t>
        </w:r>
        <w:proofErr w:type="spellEnd"/>
        <w:r>
          <w:rPr>
            <w:rFonts w:asciiTheme="minorHAnsi" w:hAnsiTheme="minorHAnsi"/>
          </w:rPr>
          <w:t xml:space="preserve"> on the node table</w:t>
        </w:r>
      </w:ins>
    </w:p>
    <w:p w14:paraId="10601A4E" w14:textId="77777777" w:rsidR="00547A34" w:rsidRDefault="0081458D" w:rsidP="00217E2C">
      <w:pPr>
        <w:numPr>
          <w:ilvl w:val="0"/>
          <w:numId w:val="1"/>
        </w:numPr>
        <w:ind w:hanging="359"/>
        <w:rPr>
          <w:ins w:id="26" w:author="Allen" w:date="2013-06-17T09:57:00Z"/>
          <w:rFonts w:asciiTheme="minorHAnsi" w:hAnsiTheme="minorHAnsi"/>
        </w:rPr>
      </w:pPr>
      <w:r w:rsidRPr="003C679A">
        <w:rPr>
          <w:rFonts w:asciiTheme="minorHAnsi" w:hAnsiTheme="minorHAnsi"/>
          <w:b/>
        </w:rPr>
        <w:t xml:space="preserve">Last </w:t>
      </w:r>
      <w:r w:rsidR="00082CE5" w:rsidRPr="003C679A">
        <w:rPr>
          <w:rFonts w:asciiTheme="minorHAnsi" w:hAnsiTheme="minorHAnsi"/>
          <w:b/>
        </w:rPr>
        <w:t>changed by</w:t>
      </w:r>
      <w:r w:rsidR="00082CE5" w:rsidRPr="003C679A">
        <w:rPr>
          <w:rFonts w:asciiTheme="minorHAnsi" w:hAnsiTheme="minorHAnsi"/>
        </w:rPr>
        <w:t xml:space="preserve"> -</w:t>
      </w:r>
      <w:r w:rsidRPr="003C679A">
        <w:rPr>
          <w:rFonts w:asciiTheme="minorHAnsi" w:hAnsiTheme="minorHAnsi"/>
        </w:rPr>
        <w:t xml:space="preserve"> the specific </w:t>
      </w:r>
      <w:r w:rsidR="00543FCB">
        <w:rPr>
          <w:rFonts w:asciiTheme="minorHAnsi" w:hAnsiTheme="minorHAnsi"/>
        </w:rPr>
        <w:t>user</w:t>
      </w:r>
      <w:r w:rsidRPr="003C679A">
        <w:rPr>
          <w:rFonts w:asciiTheme="minorHAnsi" w:hAnsiTheme="minorHAnsi"/>
        </w:rPr>
        <w:t xml:space="preserve"> who last changed the resource.</w:t>
      </w:r>
    </w:p>
    <w:p w14:paraId="203D7C36" w14:textId="49DE5604" w:rsidR="0081458D" w:rsidRPr="00547A34" w:rsidRDefault="00547A34" w:rsidP="00547A34">
      <w:pPr>
        <w:numPr>
          <w:ilvl w:val="0"/>
          <w:numId w:val="1"/>
        </w:numPr>
        <w:rPr>
          <w:rFonts w:asciiTheme="minorHAnsi" w:hAnsiTheme="minorHAnsi"/>
        </w:rPr>
        <w:pPrChange w:id="27" w:author="Allen" w:date="2013-06-17T09:57:00Z">
          <w:pPr>
            <w:numPr>
              <w:numId w:val="1"/>
            </w:numPr>
            <w:ind w:left="720" w:hanging="359"/>
          </w:pPr>
        </w:pPrChange>
      </w:pPr>
      <w:ins w:id="28" w:author="Allen" w:date="2013-06-17T09:57:00Z">
        <w:r w:rsidRPr="00547A34">
          <w:rPr>
            <w:rFonts w:asciiTheme="minorHAnsi" w:hAnsiTheme="minorHAnsi"/>
            <w:rPrChange w:id="29" w:author="Allen" w:date="2013-06-17T09:58:00Z">
              <w:rPr>
                <w:rFonts w:asciiTheme="minorHAnsi" w:hAnsiTheme="minorHAnsi"/>
                <w:b/>
              </w:rPr>
            </w:rPrChange>
          </w:rPr>
          <w:t xml:space="preserve">AKT:  This is found via the </w:t>
        </w:r>
        <w:proofErr w:type="spellStart"/>
        <w:r w:rsidRPr="00547A34">
          <w:rPr>
            <w:rFonts w:asciiTheme="minorHAnsi" w:hAnsiTheme="minorHAnsi"/>
            <w:rPrChange w:id="30" w:author="Allen" w:date="2013-06-17T09:58:00Z">
              <w:rPr>
                <w:rFonts w:asciiTheme="minorHAnsi" w:hAnsiTheme="minorHAnsi"/>
                <w:b/>
              </w:rPr>
            </w:rPrChange>
          </w:rPr>
          <w:t>uid</w:t>
        </w:r>
        <w:proofErr w:type="spellEnd"/>
        <w:r w:rsidRPr="00547A34">
          <w:rPr>
            <w:rFonts w:asciiTheme="minorHAnsi" w:hAnsiTheme="minorHAnsi"/>
            <w:rPrChange w:id="31" w:author="Allen" w:date="2013-06-17T09:58:00Z">
              <w:rPr>
                <w:rFonts w:asciiTheme="minorHAnsi" w:hAnsiTheme="minorHAnsi"/>
                <w:b/>
              </w:rPr>
            </w:rPrChange>
          </w:rPr>
          <w:t xml:space="preserve"> on the </w:t>
        </w:r>
        <w:proofErr w:type="spellStart"/>
        <w:r w:rsidRPr="00547A34">
          <w:rPr>
            <w:rFonts w:asciiTheme="minorHAnsi" w:hAnsiTheme="minorHAnsi"/>
            <w:rPrChange w:id="32" w:author="Allen" w:date="2013-06-17T09:58:00Z">
              <w:rPr>
                <w:rFonts w:asciiTheme="minorHAnsi" w:hAnsiTheme="minorHAnsi"/>
                <w:b/>
              </w:rPr>
            </w:rPrChange>
          </w:rPr>
          <w:t>node_revision</w:t>
        </w:r>
        <w:proofErr w:type="spellEnd"/>
        <w:r w:rsidRPr="00547A34">
          <w:rPr>
            <w:rFonts w:asciiTheme="minorHAnsi" w:hAnsiTheme="minorHAnsi"/>
            <w:rPrChange w:id="33" w:author="Allen" w:date="2013-06-17T09:58:00Z">
              <w:rPr>
                <w:rFonts w:asciiTheme="minorHAnsi" w:hAnsiTheme="minorHAnsi"/>
                <w:b/>
              </w:rPr>
            </w:rPrChange>
          </w:rPr>
          <w:t xml:space="preserve"> table</w:t>
        </w:r>
      </w:ins>
      <w:r w:rsidR="0081458D" w:rsidRPr="00547A34">
        <w:rPr>
          <w:rFonts w:asciiTheme="minorHAnsi" w:hAnsiTheme="minorHAnsi"/>
        </w:rPr>
        <w:t xml:space="preserve"> </w:t>
      </w:r>
    </w:p>
    <w:p w14:paraId="6E9C9680" w14:textId="3AA71B94" w:rsidR="00E87686" w:rsidRDefault="00E87686" w:rsidP="00217E2C">
      <w:pPr>
        <w:numPr>
          <w:ilvl w:val="0"/>
          <w:numId w:val="1"/>
        </w:numPr>
        <w:ind w:hanging="359"/>
        <w:rPr>
          <w:ins w:id="34" w:author="Allen" w:date="2013-06-17T09:58:00Z"/>
          <w:rFonts w:asciiTheme="minorHAnsi" w:hAnsiTheme="minorHAnsi"/>
        </w:rPr>
      </w:pPr>
      <w:r w:rsidRPr="003C679A">
        <w:rPr>
          <w:rFonts w:asciiTheme="minorHAnsi" w:hAnsiTheme="minorHAnsi"/>
          <w:b/>
        </w:rPr>
        <w:lastRenderedPageBreak/>
        <w:t>Version</w:t>
      </w:r>
      <w:r w:rsidRPr="003C679A">
        <w:rPr>
          <w:rFonts w:asciiTheme="minorHAnsi" w:hAnsiTheme="minorHAnsi"/>
        </w:rPr>
        <w:t xml:space="preserve"> – a number indicating the number of revisions so far. </w:t>
      </w:r>
    </w:p>
    <w:p w14:paraId="7196A12E" w14:textId="3BC1BEBB" w:rsidR="00547A34" w:rsidRPr="00547A34" w:rsidRDefault="00547A34" w:rsidP="00547A34">
      <w:pPr>
        <w:pStyle w:val="ListParagraph"/>
        <w:numPr>
          <w:ilvl w:val="0"/>
          <w:numId w:val="1"/>
        </w:numPr>
        <w:rPr>
          <w:rFonts w:asciiTheme="minorHAnsi" w:hAnsiTheme="minorHAnsi"/>
          <w:rPrChange w:id="35" w:author="Allen" w:date="2013-06-17T09:58:00Z">
            <w:rPr/>
          </w:rPrChange>
        </w:rPr>
        <w:pPrChange w:id="36" w:author="Allen" w:date="2013-06-17T09:58:00Z">
          <w:pPr>
            <w:numPr>
              <w:numId w:val="1"/>
            </w:numPr>
            <w:ind w:left="720" w:hanging="359"/>
          </w:pPr>
        </w:pPrChange>
      </w:pPr>
      <w:ins w:id="37" w:author="Allen" w:date="2013-06-17T09:58:00Z">
        <w:r>
          <w:rPr>
            <w:rFonts w:asciiTheme="minorHAnsi" w:hAnsiTheme="minorHAnsi"/>
          </w:rPr>
          <w:t xml:space="preserve">AKT:  This is the vid on the </w:t>
        </w:r>
        <w:proofErr w:type="spellStart"/>
        <w:r>
          <w:rPr>
            <w:rFonts w:asciiTheme="minorHAnsi" w:hAnsiTheme="minorHAnsi"/>
          </w:rPr>
          <w:t>node_revision</w:t>
        </w:r>
        <w:proofErr w:type="spellEnd"/>
        <w:r>
          <w:rPr>
            <w:rFonts w:asciiTheme="minorHAnsi" w:hAnsiTheme="minorHAnsi"/>
          </w:rPr>
          <w:t xml:space="preserve"> table</w:t>
        </w:r>
      </w:ins>
    </w:p>
    <w:p w14:paraId="34A42F7F" w14:textId="6377D6E5" w:rsidR="00B40020" w:rsidRDefault="00B40020" w:rsidP="00217E2C">
      <w:pPr>
        <w:numPr>
          <w:ilvl w:val="0"/>
          <w:numId w:val="1"/>
        </w:numPr>
        <w:ind w:hanging="359"/>
        <w:rPr>
          <w:ins w:id="38" w:author="Allen" w:date="2013-06-17T09:58:00Z"/>
          <w:rFonts w:asciiTheme="minorHAnsi" w:hAnsiTheme="minorHAnsi"/>
        </w:rPr>
      </w:pPr>
      <w:r>
        <w:rPr>
          <w:rFonts w:asciiTheme="minorHAnsi" w:hAnsiTheme="minorHAnsi"/>
          <w:b/>
        </w:rPr>
        <w:t xml:space="preserve">Do not redistribute </w:t>
      </w:r>
      <w:r>
        <w:rPr>
          <w:rFonts w:asciiTheme="minorHAnsi" w:hAnsiTheme="minorHAnsi"/>
        </w:rPr>
        <w:t xml:space="preserve">– a Boolean flag that indicates whether entities who receive access to the resource can grant that access to others. </w:t>
      </w:r>
    </w:p>
    <w:p w14:paraId="12BEE613" w14:textId="32CBD180" w:rsidR="00547A34" w:rsidRPr="00547A34" w:rsidRDefault="00547A34" w:rsidP="00547A34">
      <w:pPr>
        <w:pStyle w:val="ListParagraph"/>
        <w:numPr>
          <w:ilvl w:val="0"/>
          <w:numId w:val="1"/>
        </w:numPr>
        <w:rPr>
          <w:rFonts w:asciiTheme="minorHAnsi" w:hAnsiTheme="minorHAnsi"/>
          <w:rPrChange w:id="39" w:author="Allen" w:date="2013-06-17T09:58:00Z">
            <w:rPr/>
          </w:rPrChange>
        </w:rPr>
        <w:pPrChange w:id="40" w:author="Allen" w:date="2013-06-17T09:58:00Z">
          <w:pPr>
            <w:numPr>
              <w:numId w:val="1"/>
            </w:numPr>
            <w:ind w:left="720" w:hanging="359"/>
          </w:pPr>
        </w:pPrChange>
      </w:pPr>
      <w:ins w:id="41" w:author="Allen" w:date="2013-06-17T09:58:00Z">
        <w:r>
          <w:rPr>
            <w:rFonts w:asciiTheme="minorHAnsi" w:hAnsiTheme="minorHAnsi"/>
          </w:rPr>
          <w:t>AKT: would need to be an additional field added via CCK</w:t>
        </w:r>
      </w:ins>
    </w:p>
    <w:p w14:paraId="4AA0614F" w14:textId="669F699C" w:rsidR="00B40020" w:rsidRDefault="00B40020" w:rsidP="00B40020">
      <w:pPr>
        <w:numPr>
          <w:ilvl w:val="0"/>
          <w:numId w:val="1"/>
        </w:numPr>
        <w:ind w:hanging="359"/>
        <w:rPr>
          <w:ins w:id="42" w:author="Allen" w:date="2013-06-17T09:59:00Z"/>
          <w:rFonts w:asciiTheme="minorHAnsi" w:hAnsiTheme="minorHAnsi"/>
        </w:rPr>
      </w:pPr>
      <w:r>
        <w:rPr>
          <w:rFonts w:asciiTheme="minorHAnsi" w:hAnsiTheme="minorHAnsi"/>
          <w:b/>
        </w:rPr>
        <w:t xml:space="preserve">Discoverable </w:t>
      </w:r>
      <w:r>
        <w:rPr>
          <w:rFonts w:asciiTheme="minorHAnsi" w:hAnsiTheme="minorHAnsi"/>
        </w:rPr>
        <w:t xml:space="preserve">– a Boolean flag that indicates whether metadata is discoverable independent of the ability to access data. </w:t>
      </w:r>
    </w:p>
    <w:p w14:paraId="1941F979" w14:textId="02CFE668" w:rsidR="00547A34" w:rsidRPr="00547A34" w:rsidRDefault="00547A34" w:rsidP="00547A34">
      <w:pPr>
        <w:pStyle w:val="ListParagraph"/>
        <w:numPr>
          <w:ilvl w:val="0"/>
          <w:numId w:val="1"/>
        </w:numPr>
        <w:rPr>
          <w:rFonts w:asciiTheme="minorHAnsi" w:hAnsiTheme="minorHAnsi"/>
          <w:rPrChange w:id="43" w:author="Allen" w:date="2013-06-17T09:59:00Z">
            <w:rPr/>
          </w:rPrChange>
        </w:rPr>
        <w:pPrChange w:id="44" w:author="Allen" w:date="2013-06-17T09:59:00Z">
          <w:pPr>
            <w:numPr>
              <w:numId w:val="1"/>
            </w:numPr>
            <w:ind w:left="720" w:hanging="359"/>
          </w:pPr>
        </w:pPrChange>
      </w:pPr>
      <w:ins w:id="45" w:author="Allen" w:date="2013-06-17T09:59:00Z">
        <w:r>
          <w:rPr>
            <w:rFonts w:asciiTheme="minorHAnsi" w:hAnsiTheme="minorHAnsi"/>
          </w:rPr>
          <w:t>AKT: would need to be an additional field added via CCK</w:t>
        </w:r>
      </w:ins>
    </w:p>
    <w:p w14:paraId="2FC6D498" w14:textId="780F34FC" w:rsidR="00D90358" w:rsidRDefault="00D90358" w:rsidP="00B40020">
      <w:pPr>
        <w:numPr>
          <w:ilvl w:val="0"/>
          <w:numId w:val="1"/>
        </w:numPr>
        <w:ind w:hanging="359"/>
        <w:rPr>
          <w:ins w:id="46" w:author="Allen" w:date="2013-06-17T09:59:00Z"/>
          <w:rFonts w:asciiTheme="minorHAnsi" w:hAnsiTheme="minorHAnsi"/>
        </w:rPr>
      </w:pPr>
      <w:r>
        <w:rPr>
          <w:rFonts w:asciiTheme="minorHAnsi" w:hAnsiTheme="minorHAnsi"/>
          <w:b/>
        </w:rPr>
        <w:t xml:space="preserve">Public </w:t>
      </w:r>
      <w:r>
        <w:rPr>
          <w:rFonts w:asciiTheme="minorHAnsi" w:hAnsiTheme="minorHAnsi"/>
        </w:rPr>
        <w:t xml:space="preserve">– a Boolean flag that indicates whether the resource is accessible to the public.  Setting </w:t>
      </w:r>
      <w:r w:rsidR="001D2B2A">
        <w:rPr>
          <w:rFonts w:asciiTheme="minorHAnsi" w:hAnsiTheme="minorHAnsi"/>
        </w:rPr>
        <w:t>Public</w:t>
      </w:r>
      <w:r>
        <w:rPr>
          <w:rFonts w:asciiTheme="minorHAnsi" w:hAnsiTheme="minorHAnsi"/>
        </w:rPr>
        <w:t xml:space="preserve"> automatically sets </w:t>
      </w:r>
      <w:r w:rsidR="001D2B2A">
        <w:rPr>
          <w:rFonts w:asciiTheme="minorHAnsi" w:hAnsiTheme="minorHAnsi"/>
        </w:rPr>
        <w:t>Discoverable</w:t>
      </w:r>
      <w:r>
        <w:rPr>
          <w:rFonts w:asciiTheme="minorHAnsi" w:hAnsiTheme="minorHAnsi"/>
        </w:rPr>
        <w:t>, but not the other way round.</w:t>
      </w:r>
    </w:p>
    <w:p w14:paraId="7CC6C3D9" w14:textId="1160A497" w:rsidR="00547A34" w:rsidRPr="00547A34" w:rsidRDefault="00547A34" w:rsidP="00547A34">
      <w:pPr>
        <w:pStyle w:val="ListParagraph"/>
        <w:numPr>
          <w:ilvl w:val="0"/>
          <w:numId w:val="1"/>
        </w:numPr>
        <w:rPr>
          <w:rFonts w:asciiTheme="minorHAnsi" w:hAnsiTheme="minorHAnsi"/>
          <w:rPrChange w:id="47" w:author="Allen" w:date="2013-06-17T09:59:00Z">
            <w:rPr/>
          </w:rPrChange>
        </w:rPr>
        <w:pPrChange w:id="48" w:author="Allen" w:date="2013-06-17T09:59:00Z">
          <w:pPr>
            <w:numPr>
              <w:numId w:val="1"/>
            </w:numPr>
            <w:ind w:left="720" w:hanging="359"/>
          </w:pPr>
        </w:pPrChange>
      </w:pPr>
      <w:ins w:id="49" w:author="Allen" w:date="2013-06-17T09:59:00Z">
        <w:r>
          <w:rPr>
            <w:rFonts w:asciiTheme="minorHAnsi" w:hAnsiTheme="minorHAnsi"/>
          </w:rPr>
          <w:t>AKT: would need to be an additional field added via CCK</w:t>
        </w:r>
      </w:ins>
    </w:p>
    <w:p w14:paraId="6A73EDB9" w14:textId="45260440" w:rsidR="00B40020" w:rsidRDefault="00B40020" w:rsidP="00B40020">
      <w:pPr>
        <w:numPr>
          <w:ilvl w:val="0"/>
          <w:numId w:val="1"/>
        </w:numPr>
        <w:ind w:hanging="359"/>
        <w:rPr>
          <w:ins w:id="50" w:author="Allen" w:date="2013-06-17T10:01:00Z"/>
          <w:rFonts w:asciiTheme="minorHAnsi" w:hAnsiTheme="minorHAnsi"/>
        </w:rPr>
      </w:pPr>
      <w:r w:rsidRPr="003C679A">
        <w:rPr>
          <w:rFonts w:asciiTheme="minorHAnsi" w:hAnsiTheme="minorHAnsi"/>
          <w:b/>
        </w:rPr>
        <w:t>Share settings</w:t>
      </w:r>
      <w:r w:rsidRPr="003C679A">
        <w:rPr>
          <w:rFonts w:asciiTheme="minorHAnsi" w:hAnsiTheme="minorHAnsi"/>
        </w:rPr>
        <w:t xml:space="preserve"> - a </w:t>
      </w:r>
      <w:r>
        <w:rPr>
          <w:rFonts w:asciiTheme="minorHAnsi" w:hAnsiTheme="minorHAnsi"/>
        </w:rPr>
        <w:t>logical list</w:t>
      </w:r>
      <w:r w:rsidRPr="003C679A">
        <w:rPr>
          <w:rFonts w:asciiTheme="minorHAnsi" w:hAnsiTheme="minorHAnsi"/>
        </w:rPr>
        <w:t xml:space="preserve"> of </w:t>
      </w:r>
      <w:r>
        <w:rPr>
          <w:rFonts w:asciiTheme="minorHAnsi" w:hAnsiTheme="minorHAnsi"/>
        </w:rPr>
        <w:t>sharing privileges</w:t>
      </w:r>
      <w:r w:rsidRPr="003C679A">
        <w:rPr>
          <w:rFonts w:asciiTheme="minorHAnsi" w:hAnsiTheme="minorHAnsi"/>
        </w:rPr>
        <w:t>, including assignment of various levels of privilege</w:t>
      </w:r>
      <w:r>
        <w:rPr>
          <w:rFonts w:asciiTheme="minorHAnsi" w:hAnsiTheme="minorHAnsi"/>
        </w:rPr>
        <w:t xml:space="preserve"> over the resource</w:t>
      </w:r>
      <w:r w:rsidRPr="003C679A">
        <w:rPr>
          <w:rFonts w:asciiTheme="minorHAnsi" w:hAnsiTheme="minorHAnsi"/>
        </w:rPr>
        <w:t xml:space="preserve"> to specific </w:t>
      </w:r>
      <w:r>
        <w:rPr>
          <w:rFonts w:asciiTheme="minorHAnsi" w:hAnsiTheme="minorHAnsi"/>
        </w:rPr>
        <w:t>users and/or groups</w:t>
      </w:r>
      <w:r w:rsidRPr="003C679A">
        <w:rPr>
          <w:rFonts w:asciiTheme="minorHAnsi" w:hAnsiTheme="minorHAnsi"/>
        </w:rPr>
        <w:t xml:space="preserve">. </w:t>
      </w:r>
    </w:p>
    <w:p w14:paraId="4396E0FD" w14:textId="028344EB" w:rsidR="00547A34" w:rsidRPr="00547A34" w:rsidRDefault="00547A34" w:rsidP="00547A34">
      <w:pPr>
        <w:pStyle w:val="ListParagraph"/>
        <w:numPr>
          <w:ilvl w:val="0"/>
          <w:numId w:val="1"/>
        </w:numPr>
        <w:rPr>
          <w:rFonts w:asciiTheme="minorHAnsi" w:hAnsiTheme="minorHAnsi"/>
          <w:rPrChange w:id="51" w:author="Allen" w:date="2013-06-17T10:01:00Z">
            <w:rPr/>
          </w:rPrChange>
        </w:rPr>
        <w:pPrChange w:id="52" w:author="Allen" w:date="2013-06-17T10:01:00Z">
          <w:pPr>
            <w:numPr>
              <w:numId w:val="1"/>
            </w:numPr>
            <w:ind w:left="720" w:hanging="359"/>
          </w:pPr>
        </w:pPrChange>
      </w:pPr>
      <w:ins w:id="53" w:author="Allen" w:date="2013-06-17T10:01:00Z">
        <w:r>
          <w:rPr>
            <w:rFonts w:asciiTheme="minorHAnsi" w:hAnsiTheme="minorHAnsi"/>
          </w:rPr>
          <w:t>AKT:  Could be stored as a new CCK field, and/or modeled via a combination of Rules ( Rules module ) + custom logic</w:t>
        </w:r>
      </w:ins>
    </w:p>
    <w:p w14:paraId="5441D5F9" w14:textId="3BC42A29" w:rsidR="00B40020" w:rsidRDefault="00B40020" w:rsidP="009C03A9">
      <w:pPr>
        <w:rPr>
          <w:ins w:id="54" w:author="Allen" w:date="2013-06-17T10:02:00Z"/>
          <w:rFonts w:asciiTheme="minorHAnsi" w:hAnsiTheme="minorHAnsi"/>
        </w:rPr>
      </w:pPr>
      <w:r>
        <w:rPr>
          <w:rFonts w:asciiTheme="minorHAnsi" w:hAnsiTheme="minorHAnsi"/>
        </w:rPr>
        <w:t xml:space="preserve">Ownership of a resource is a share setting, as documented below. </w:t>
      </w:r>
    </w:p>
    <w:p w14:paraId="00F7A1B3" w14:textId="3702F798" w:rsidR="00547A34" w:rsidRPr="00B40020" w:rsidRDefault="00547A34" w:rsidP="009C03A9">
      <w:pPr>
        <w:rPr>
          <w:rFonts w:asciiTheme="minorHAnsi" w:hAnsiTheme="minorHAnsi"/>
        </w:rPr>
      </w:pPr>
      <w:ins w:id="55" w:author="Allen" w:date="2013-06-17T10:02:00Z">
        <w:r>
          <w:rPr>
            <w:rFonts w:asciiTheme="minorHAnsi" w:hAnsiTheme="minorHAnsi"/>
          </w:rPr>
          <w:t>**AKT Note:  We will probably need owner added as a CCK field and custom logic on to maintain the owner as within a workflow as described below.</w:t>
        </w:r>
      </w:ins>
    </w:p>
    <w:p w14:paraId="0CC39B34" w14:textId="77777777" w:rsidR="00082CE5" w:rsidRPr="003C679A" w:rsidRDefault="00082CE5" w:rsidP="003C679A">
      <w:pPr>
        <w:rPr>
          <w:rFonts w:asciiTheme="minorHAnsi" w:hAnsiTheme="minorHAnsi"/>
        </w:rPr>
      </w:pPr>
    </w:p>
    <w:p w14:paraId="78194552" w14:textId="1A58D094" w:rsidR="00642DFC" w:rsidRDefault="00642DFC" w:rsidP="00BF548A">
      <w:pPr>
        <w:rPr>
          <w:ins w:id="56" w:author="Allen" w:date="2013-06-17T10:03:00Z"/>
          <w:rFonts w:asciiTheme="minorHAnsi" w:hAnsiTheme="minorHAnsi"/>
        </w:rPr>
      </w:pPr>
      <w:r w:rsidRPr="00271EFB">
        <w:rPr>
          <w:rFonts w:asciiTheme="minorHAnsi" w:hAnsiTheme="minorHAnsi"/>
          <w:b/>
        </w:rPr>
        <w:t>Rule:</w:t>
      </w:r>
      <w:r>
        <w:rPr>
          <w:rFonts w:asciiTheme="minorHAnsi" w:hAnsiTheme="minorHAnsi"/>
        </w:rPr>
        <w:t xml:space="preserve"> “Owner”, “Creator”, and “Last changed by” must be users, and </w:t>
      </w:r>
      <w:r w:rsidR="00F661C3">
        <w:rPr>
          <w:rFonts w:asciiTheme="minorHAnsi" w:hAnsiTheme="minorHAnsi"/>
        </w:rPr>
        <w:t>can</w:t>
      </w:r>
      <w:r>
        <w:rPr>
          <w:rFonts w:asciiTheme="minorHAnsi" w:hAnsiTheme="minorHAnsi"/>
        </w:rPr>
        <w:t xml:space="preserve">not </w:t>
      </w:r>
      <w:r w:rsidR="00F661C3">
        <w:rPr>
          <w:rFonts w:asciiTheme="minorHAnsi" w:hAnsiTheme="minorHAnsi"/>
        </w:rPr>
        <w:t xml:space="preserve">be </w:t>
      </w:r>
      <w:r>
        <w:rPr>
          <w:rFonts w:asciiTheme="minorHAnsi" w:hAnsiTheme="minorHAnsi"/>
        </w:rPr>
        <w:t xml:space="preserve">groups. </w:t>
      </w:r>
    </w:p>
    <w:p w14:paraId="07E14919" w14:textId="3D146EE6" w:rsidR="00547A34" w:rsidRPr="003C679A" w:rsidRDefault="00A769F2" w:rsidP="00BF548A">
      <w:pPr>
        <w:rPr>
          <w:rFonts w:asciiTheme="minorHAnsi" w:hAnsiTheme="minorHAnsi"/>
        </w:rPr>
      </w:pPr>
      <w:ins w:id="57" w:author="Allen" w:date="2013-06-17T10:03:00Z">
        <w:r>
          <w:rPr>
            <w:rFonts w:asciiTheme="minorHAnsi" w:hAnsiTheme="minorHAnsi"/>
          </w:rPr>
          <w:t xml:space="preserve">AKT: Enforced by </w:t>
        </w:r>
      </w:ins>
      <w:ins w:id="58" w:author="Allen" w:date="2013-06-17T10:14:00Z">
        <w:r>
          <w:rPr>
            <w:rFonts w:asciiTheme="minorHAnsi" w:hAnsiTheme="minorHAnsi"/>
          </w:rPr>
          <w:t>o</w:t>
        </w:r>
      </w:ins>
      <w:ins w:id="59" w:author="Allen" w:date="2013-06-17T10:03:00Z">
        <w:r w:rsidR="00547A34">
          <w:rPr>
            <w:rFonts w:asciiTheme="minorHAnsi" w:hAnsiTheme="minorHAnsi"/>
          </w:rPr>
          <w:t xml:space="preserve">wner </w:t>
        </w:r>
      </w:ins>
      <w:ins w:id="60" w:author="Allen" w:date="2013-06-17T10:14:00Z">
        <w:r>
          <w:rPr>
            <w:rFonts w:asciiTheme="minorHAnsi" w:hAnsiTheme="minorHAnsi"/>
          </w:rPr>
          <w:t>maintenance</w:t>
        </w:r>
      </w:ins>
      <w:ins w:id="61" w:author="Allen" w:date="2013-06-17T10:03:00Z">
        <w:r w:rsidR="00547A34">
          <w:rPr>
            <w:rFonts w:asciiTheme="minorHAnsi" w:hAnsiTheme="minorHAnsi"/>
          </w:rPr>
          <w:t xml:space="preserve"> UI + workflow</w:t>
        </w:r>
      </w:ins>
    </w:p>
    <w:p w14:paraId="5CBA8481" w14:textId="77777777" w:rsidR="00547A34" w:rsidRDefault="00B40020" w:rsidP="00B40020">
      <w:pPr>
        <w:rPr>
          <w:ins w:id="62" w:author="Allen" w:date="2013-06-17T10:03:00Z"/>
          <w:rFonts w:asciiTheme="minorHAnsi" w:hAnsiTheme="minorHAnsi"/>
        </w:rPr>
      </w:pPr>
      <w:r w:rsidRPr="003C679A">
        <w:rPr>
          <w:rFonts w:asciiTheme="minorHAnsi" w:hAnsiTheme="minorHAnsi"/>
          <w:b/>
        </w:rPr>
        <w:t xml:space="preserve">Rule: </w:t>
      </w:r>
      <w:r w:rsidRPr="003C679A">
        <w:rPr>
          <w:rFonts w:asciiTheme="minorHAnsi" w:hAnsiTheme="minorHAnsi"/>
        </w:rPr>
        <w:t>A resource may have more than one (co-)owner.</w:t>
      </w:r>
    </w:p>
    <w:p w14:paraId="12E6438A" w14:textId="75F22983" w:rsidR="00B40020" w:rsidRDefault="00547A34" w:rsidP="00B40020">
      <w:pPr>
        <w:rPr>
          <w:rFonts w:asciiTheme="minorHAnsi" w:hAnsiTheme="minorHAnsi"/>
        </w:rPr>
      </w:pPr>
      <w:ins w:id="63" w:author="Allen" w:date="2013-06-17T10:03:00Z">
        <w:r>
          <w:rPr>
            <w:rFonts w:asciiTheme="minorHAnsi" w:hAnsiTheme="minorHAnsi"/>
          </w:rPr>
          <w:t xml:space="preserve">AKT:  Allow the owner field to be a list of </w:t>
        </w:r>
        <w:proofErr w:type="spellStart"/>
        <w:r>
          <w:rPr>
            <w:rFonts w:asciiTheme="minorHAnsi" w:hAnsiTheme="minorHAnsi"/>
          </w:rPr>
          <w:t>uid</w:t>
        </w:r>
      </w:ins>
      <w:ins w:id="64" w:author="Allen" w:date="2013-06-17T10:04:00Z">
        <w:r>
          <w:rPr>
            <w:rFonts w:asciiTheme="minorHAnsi" w:hAnsiTheme="minorHAnsi"/>
          </w:rPr>
          <w:t>’s</w:t>
        </w:r>
      </w:ins>
      <w:proofErr w:type="spellEnd"/>
      <w:r w:rsidR="00B40020" w:rsidRPr="003C679A">
        <w:rPr>
          <w:rFonts w:asciiTheme="minorHAnsi" w:hAnsiTheme="minorHAnsi"/>
        </w:rPr>
        <w:t xml:space="preserve"> </w:t>
      </w:r>
    </w:p>
    <w:p w14:paraId="4027E73D" w14:textId="77777777" w:rsidR="0081458D" w:rsidRDefault="0081458D" w:rsidP="00BF548A">
      <w:pPr>
        <w:rPr>
          <w:ins w:id="65" w:author="Allen" w:date="2013-06-17T10:04:00Z"/>
          <w:rFonts w:asciiTheme="minorHAnsi" w:hAnsiTheme="minorHAnsi"/>
        </w:rPr>
      </w:pPr>
      <w:r w:rsidRPr="003C679A">
        <w:rPr>
          <w:rFonts w:asciiTheme="minorHAnsi" w:hAnsiTheme="minorHAnsi"/>
          <w:b/>
        </w:rPr>
        <w:t>Rule:</w:t>
      </w:r>
      <w:r w:rsidRPr="003C679A">
        <w:rPr>
          <w:rFonts w:asciiTheme="minorHAnsi" w:hAnsiTheme="minorHAnsi"/>
        </w:rPr>
        <w:t xml:space="preserve"> </w:t>
      </w:r>
      <w:r w:rsidR="006A436F" w:rsidRPr="003C679A">
        <w:rPr>
          <w:rFonts w:asciiTheme="minorHAnsi" w:hAnsiTheme="minorHAnsi"/>
        </w:rPr>
        <w:t xml:space="preserve">An owner may revoke his or her ownership of a resource, in which case other owners retain ownership. </w:t>
      </w:r>
    </w:p>
    <w:p w14:paraId="662F6F30" w14:textId="3ECA5FBD" w:rsidR="00547A34" w:rsidRPr="003C679A" w:rsidRDefault="00A769F2" w:rsidP="00BF548A">
      <w:pPr>
        <w:rPr>
          <w:rFonts w:asciiTheme="minorHAnsi" w:hAnsiTheme="minorHAnsi"/>
        </w:rPr>
      </w:pPr>
      <w:ins w:id="66" w:author="Allen" w:date="2013-06-17T10:04:00Z">
        <w:r>
          <w:rPr>
            <w:rFonts w:asciiTheme="minorHAnsi" w:hAnsiTheme="minorHAnsi"/>
          </w:rPr>
          <w:t xml:space="preserve">AKT: Enforced by </w:t>
        </w:r>
      </w:ins>
      <w:ins w:id="67" w:author="Allen" w:date="2013-06-17T10:14:00Z">
        <w:r>
          <w:rPr>
            <w:rFonts w:asciiTheme="minorHAnsi" w:hAnsiTheme="minorHAnsi"/>
          </w:rPr>
          <w:t>o</w:t>
        </w:r>
      </w:ins>
      <w:ins w:id="68" w:author="Allen" w:date="2013-06-17T10:04:00Z">
        <w:r w:rsidR="00547A34">
          <w:rPr>
            <w:rFonts w:asciiTheme="minorHAnsi" w:hAnsiTheme="minorHAnsi"/>
          </w:rPr>
          <w:t xml:space="preserve">wner </w:t>
        </w:r>
      </w:ins>
      <w:ins w:id="69" w:author="Allen" w:date="2013-06-17T10:14:00Z">
        <w:r>
          <w:rPr>
            <w:rFonts w:asciiTheme="minorHAnsi" w:hAnsiTheme="minorHAnsi"/>
          </w:rPr>
          <w:t>maintenance</w:t>
        </w:r>
      </w:ins>
      <w:ins w:id="70" w:author="Allen" w:date="2013-06-17T10:04:00Z">
        <w:r w:rsidR="00547A34">
          <w:rPr>
            <w:rFonts w:asciiTheme="minorHAnsi" w:hAnsiTheme="minorHAnsi"/>
          </w:rPr>
          <w:t xml:space="preserve"> UI + workflow</w:t>
        </w:r>
      </w:ins>
    </w:p>
    <w:p w14:paraId="7F79F5B3" w14:textId="77777777" w:rsidR="00547A34" w:rsidRDefault="0081458D" w:rsidP="00BF548A">
      <w:pPr>
        <w:rPr>
          <w:ins w:id="71" w:author="Allen" w:date="2013-06-17T10:04:00Z"/>
          <w:rFonts w:asciiTheme="minorHAnsi" w:hAnsiTheme="minorHAnsi"/>
        </w:rPr>
      </w:pPr>
      <w:r w:rsidRPr="003C679A">
        <w:rPr>
          <w:rFonts w:asciiTheme="minorHAnsi" w:hAnsiTheme="minorHAnsi"/>
          <w:b/>
        </w:rPr>
        <w:t>Rule:</w:t>
      </w:r>
      <w:r w:rsidRPr="003C679A">
        <w:rPr>
          <w:rFonts w:asciiTheme="minorHAnsi" w:hAnsiTheme="minorHAnsi"/>
        </w:rPr>
        <w:t xml:space="preserve"> </w:t>
      </w:r>
      <w:r w:rsidR="00127A48">
        <w:rPr>
          <w:rFonts w:asciiTheme="minorHAnsi" w:hAnsiTheme="minorHAnsi"/>
        </w:rPr>
        <w:t>T</w:t>
      </w:r>
      <w:r w:rsidR="006A436F" w:rsidRPr="003C679A">
        <w:rPr>
          <w:rFonts w:asciiTheme="minorHAnsi" w:hAnsiTheme="minorHAnsi"/>
        </w:rPr>
        <w:t xml:space="preserve">he last owner of a resource </w:t>
      </w:r>
      <w:r w:rsidR="00127A48">
        <w:rPr>
          <w:rFonts w:asciiTheme="minorHAnsi" w:hAnsiTheme="minorHAnsi"/>
        </w:rPr>
        <w:t xml:space="preserve">is not allowed to </w:t>
      </w:r>
      <w:r w:rsidR="006A436F" w:rsidRPr="003C679A">
        <w:rPr>
          <w:rFonts w:asciiTheme="minorHAnsi" w:hAnsiTheme="minorHAnsi"/>
        </w:rPr>
        <w:t>revoke ownership</w:t>
      </w:r>
      <w:r w:rsidR="00127A48">
        <w:rPr>
          <w:rFonts w:asciiTheme="minorHAnsi" w:hAnsiTheme="minorHAnsi"/>
        </w:rPr>
        <w:t>.</w:t>
      </w:r>
    </w:p>
    <w:p w14:paraId="55DED54B" w14:textId="5C783116" w:rsidR="0081458D" w:rsidRPr="003C679A" w:rsidRDefault="00A769F2" w:rsidP="00BF548A">
      <w:pPr>
        <w:rPr>
          <w:rFonts w:asciiTheme="minorHAnsi" w:hAnsiTheme="minorHAnsi"/>
        </w:rPr>
      </w:pPr>
      <w:ins w:id="72" w:author="Allen" w:date="2013-06-17T10:04:00Z">
        <w:r>
          <w:rPr>
            <w:rFonts w:asciiTheme="minorHAnsi" w:hAnsiTheme="minorHAnsi"/>
          </w:rPr>
          <w:t xml:space="preserve">AKT: Enforced by </w:t>
        </w:r>
      </w:ins>
      <w:ins w:id="73" w:author="Allen" w:date="2013-06-17T10:14:00Z">
        <w:r>
          <w:rPr>
            <w:rFonts w:asciiTheme="minorHAnsi" w:hAnsiTheme="minorHAnsi"/>
          </w:rPr>
          <w:t>o</w:t>
        </w:r>
      </w:ins>
      <w:ins w:id="74" w:author="Allen" w:date="2013-06-17T10:04:00Z">
        <w:r w:rsidR="00547A34">
          <w:rPr>
            <w:rFonts w:asciiTheme="minorHAnsi" w:hAnsiTheme="minorHAnsi"/>
          </w:rPr>
          <w:t xml:space="preserve">wner </w:t>
        </w:r>
      </w:ins>
      <w:ins w:id="75" w:author="Allen" w:date="2013-06-17T10:14:00Z">
        <w:r>
          <w:rPr>
            <w:rFonts w:asciiTheme="minorHAnsi" w:hAnsiTheme="minorHAnsi"/>
          </w:rPr>
          <w:t>maintenance</w:t>
        </w:r>
      </w:ins>
      <w:ins w:id="76" w:author="Allen" w:date="2013-06-17T10:04:00Z">
        <w:r w:rsidR="00547A34">
          <w:rPr>
            <w:rFonts w:asciiTheme="minorHAnsi" w:hAnsiTheme="minorHAnsi"/>
          </w:rPr>
          <w:t xml:space="preserve"> UI – disable revoke ability if owner list has one </w:t>
        </w:r>
        <w:proofErr w:type="spellStart"/>
        <w:r w:rsidR="00547A34">
          <w:rPr>
            <w:rFonts w:asciiTheme="minorHAnsi" w:hAnsiTheme="minorHAnsi"/>
          </w:rPr>
          <w:t>uid</w:t>
        </w:r>
      </w:ins>
      <w:proofErr w:type="spellEnd"/>
      <w:r w:rsidR="00217E2C" w:rsidRPr="003C679A">
        <w:rPr>
          <w:rFonts w:asciiTheme="minorHAnsi" w:hAnsiTheme="minorHAnsi"/>
        </w:rPr>
        <w:t xml:space="preserve"> </w:t>
      </w:r>
    </w:p>
    <w:p w14:paraId="655BA8DC" w14:textId="593E1B3C" w:rsidR="006B5688" w:rsidRDefault="0081458D" w:rsidP="00BF548A">
      <w:pPr>
        <w:rPr>
          <w:ins w:id="77" w:author="Allen" w:date="2013-06-17T10:04:00Z"/>
          <w:rFonts w:asciiTheme="minorHAnsi" w:hAnsiTheme="minorHAnsi"/>
        </w:rPr>
      </w:pPr>
      <w:r w:rsidRPr="003C679A">
        <w:rPr>
          <w:rFonts w:asciiTheme="minorHAnsi" w:hAnsiTheme="minorHAnsi"/>
          <w:b/>
        </w:rPr>
        <w:t>Rule:</w:t>
      </w:r>
      <w:r w:rsidRPr="003C679A">
        <w:rPr>
          <w:rFonts w:asciiTheme="minorHAnsi" w:hAnsiTheme="minorHAnsi"/>
        </w:rPr>
        <w:t xml:space="preserve"> </w:t>
      </w:r>
      <w:r w:rsidR="00BF548A" w:rsidRPr="003C679A">
        <w:rPr>
          <w:rFonts w:asciiTheme="minorHAnsi" w:hAnsiTheme="minorHAnsi"/>
        </w:rPr>
        <w:t>The initial</w:t>
      </w:r>
      <w:r w:rsidR="006A436F" w:rsidRPr="003C679A">
        <w:rPr>
          <w:rFonts w:asciiTheme="minorHAnsi" w:hAnsiTheme="minorHAnsi"/>
        </w:rPr>
        <w:t xml:space="preserve"> owner of a new</w:t>
      </w:r>
      <w:r w:rsidR="00BF548A" w:rsidRPr="003C679A">
        <w:rPr>
          <w:rFonts w:asciiTheme="minorHAnsi" w:hAnsiTheme="minorHAnsi"/>
        </w:rPr>
        <w:t xml:space="preserve"> resource is the creator</w:t>
      </w:r>
      <w:r w:rsidR="006B5688">
        <w:rPr>
          <w:rFonts w:asciiTheme="minorHAnsi" w:hAnsiTheme="minorHAnsi"/>
        </w:rPr>
        <w:t>.</w:t>
      </w:r>
    </w:p>
    <w:p w14:paraId="4991C704" w14:textId="718B31F5" w:rsidR="00547A34" w:rsidRDefault="00547A34" w:rsidP="00BF548A">
      <w:pPr>
        <w:rPr>
          <w:rFonts w:asciiTheme="minorHAnsi" w:hAnsiTheme="minorHAnsi"/>
        </w:rPr>
      </w:pPr>
      <w:ins w:id="78" w:author="Allen" w:date="2013-06-17T10:04:00Z">
        <w:r>
          <w:rPr>
            <w:rFonts w:asciiTheme="minorHAnsi" w:hAnsiTheme="minorHAnsi"/>
          </w:rPr>
          <w:t xml:space="preserve">AKT:  Add content creation </w:t>
        </w:r>
      </w:ins>
      <w:proofErr w:type="gramStart"/>
      <w:ins w:id="79" w:author="Allen" w:date="2013-06-17T10:05:00Z">
        <w:r>
          <w:rPr>
            <w:rFonts w:asciiTheme="minorHAnsi" w:hAnsiTheme="minorHAnsi"/>
          </w:rPr>
          <w:t>( node</w:t>
        </w:r>
        <w:proofErr w:type="gramEnd"/>
        <w:r>
          <w:rPr>
            <w:rFonts w:asciiTheme="minorHAnsi" w:hAnsiTheme="minorHAnsi"/>
          </w:rPr>
          <w:t xml:space="preserve"> add ) </w:t>
        </w:r>
      </w:ins>
      <w:ins w:id="80" w:author="Allen" w:date="2013-06-17T10:04:00Z">
        <w:r>
          <w:rPr>
            <w:rFonts w:asciiTheme="minorHAnsi" w:hAnsiTheme="minorHAnsi"/>
          </w:rPr>
          <w:t>callback</w:t>
        </w:r>
      </w:ins>
      <w:ins w:id="81" w:author="Allen" w:date="2013-06-17T10:05:00Z">
        <w:r>
          <w:rPr>
            <w:rFonts w:asciiTheme="minorHAnsi" w:hAnsiTheme="minorHAnsi"/>
          </w:rPr>
          <w:t>/hook</w:t>
        </w:r>
      </w:ins>
      <w:ins w:id="82" w:author="Allen" w:date="2013-06-17T10:04:00Z">
        <w:r>
          <w:rPr>
            <w:rFonts w:asciiTheme="minorHAnsi" w:hAnsiTheme="minorHAnsi"/>
          </w:rPr>
          <w:t xml:space="preserve"> to assign</w:t>
        </w:r>
      </w:ins>
      <w:ins w:id="83" w:author="Allen" w:date="2013-06-17T10:05:00Z">
        <w:r>
          <w:rPr>
            <w:rFonts w:asciiTheme="minorHAnsi" w:hAnsiTheme="minorHAnsi"/>
          </w:rPr>
          <w:t xml:space="preserve"> owner field to logged in user</w:t>
        </w:r>
      </w:ins>
    </w:p>
    <w:p w14:paraId="60A978AF" w14:textId="6BD4E0B4" w:rsidR="0081458D" w:rsidRDefault="006B5688" w:rsidP="00BF548A">
      <w:pPr>
        <w:rPr>
          <w:ins w:id="84" w:author="Allen" w:date="2013-06-17T10:05:00Z"/>
          <w:rFonts w:asciiTheme="minorHAnsi" w:hAnsiTheme="minorHAnsi"/>
        </w:rPr>
      </w:pPr>
      <w:r w:rsidRPr="006B5688">
        <w:rPr>
          <w:rFonts w:asciiTheme="minorHAnsi" w:hAnsiTheme="minorHAnsi"/>
          <w:b/>
        </w:rPr>
        <w:t>Rule:</w:t>
      </w:r>
      <w:r>
        <w:rPr>
          <w:rFonts w:asciiTheme="minorHAnsi" w:hAnsiTheme="minorHAnsi"/>
        </w:rPr>
        <w:t xml:space="preserve"> The </w:t>
      </w:r>
      <w:r w:rsidR="00BF548A" w:rsidRPr="003C679A">
        <w:rPr>
          <w:rFonts w:asciiTheme="minorHAnsi" w:hAnsiTheme="minorHAnsi"/>
        </w:rPr>
        <w:t>site administrator</w:t>
      </w:r>
      <w:r w:rsidR="00217E2C" w:rsidRPr="003C679A">
        <w:rPr>
          <w:rFonts w:asciiTheme="minorHAnsi" w:hAnsiTheme="minorHAnsi"/>
        </w:rPr>
        <w:t xml:space="preserve"> (“system”)</w:t>
      </w:r>
      <w:r>
        <w:rPr>
          <w:rFonts w:asciiTheme="minorHAnsi" w:hAnsiTheme="minorHAnsi"/>
        </w:rPr>
        <w:t xml:space="preserve"> may create resources</w:t>
      </w:r>
      <w:r w:rsidR="00217E2C" w:rsidRPr="003C679A">
        <w:rPr>
          <w:rFonts w:asciiTheme="minorHAnsi" w:hAnsiTheme="minorHAnsi"/>
        </w:rPr>
        <w:t>.</w:t>
      </w:r>
    </w:p>
    <w:p w14:paraId="0408717A" w14:textId="52F61755" w:rsidR="00547A34" w:rsidRPr="003C679A" w:rsidRDefault="00547A34" w:rsidP="00BF548A">
      <w:pPr>
        <w:rPr>
          <w:rFonts w:asciiTheme="minorHAnsi" w:hAnsiTheme="minorHAnsi"/>
        </w:rPr>
      </w:pPr>
      <w:ins w:id="85" w:author="Allen" w:date="2013-06-17T10:06:00Z">
        <w:r>
          <w:rPr>
            <w:rFonts w:asciiTheme="minorHAnsi" w:hAnsiTheme="minorHAnsi"/>
          </w:rPr>
          <w:t xml:space="preserve">AKT:  Admin will have </w:t>
        </w:r>
        <w:proofErr w:type="spellStart"/>
        <w:r>
          <w:rPr>
            <w:rFonts w:asciiTheme="minorHAnsi" w:hAnsiTheme="minorHAnsi"/>
          </w:rPr>
          <w:t>privs</w:t>
        </w:r>
        <w:proofErr w:type="spellEnd"/>
        <w:r>
          <w:rPr>
            <w:rFonts w:asciiTheme="minorHAnsi" w:hAnsiTheme="minorHAnsi"/>
          </w:rPr>
          <w:t xml:space="preserve"> to create resources</w:t>
        </w:r>
      </w:ins>
    </w:p>
    <w:p w14:paraId="6087B4A1" w14:textId="0061F34D" w:rsidR="0081458D" w:rsidRDefault="0081458D" w:rsidP="00BF548A">
      <w:pPr>
        <w:rPr>
          <w:ins w:id="86" w:author="Allen" w:date="2013-06-17T10:06:00Z"/>
          <w:rFonts w:asciiTheme="minorHAnsi" w:hAnsiTheme="minorHAnsi"/>
        </w:rPr>
      </w:pPr>
      <w:r w:rsidRPr="003C679A">
        <w:rPr>
          <w:rFonts w:asciiTheme="minorHAnsi" w:hAnsiTheme="minorHAnsi"/>
          <w:b/>
        </w:rPr>
        <w:t>Rule:</w:t>
      </w:r>
      <w:r w:rsidRPr="003C679A">
        <w:rPr>
          <w:rFonts w:asciiTheme="minorHAnsi" w:hAnsiTheme="minorHAnsi"/>
        </w:rPr>
        <w:t xml:space="preserve"> </w:t>
      </w:r>
      <w:r w:rsidR="00217E2C" w:rsidRPr="003C679A">
        <w:rPr>
          <w:rFonts w:asciiTheme="minorHAnsi" w:hAnsiTheme="minorHAnsi"/>
        </w:rPr>
        <w:t>M</w:t>
      </w:r>
      <w:r w:rsidRPr="003C679A">
        <w:rPr>
          <w:rFonts w:asciiTheme="minorHAnsi" w:hAnsiTheme="minorHAnsi"/>
        </w:rPr>
        <w:t xml:space="preserve">aking a change to a resource does not affect ownership or the original creator. </w:t>
      </w:r>
    </w:p>
    <w:p w14:paraId="45E9F2B1" w14:textId="3B104FD6" w:rsidR="00547A34" w:rsidRPr="003C679A" w:rsidRDefault="00547A34" w:rsidP="00BF548A">
      <w:pPr>
        <w:rPr>
          <w:rFonts w:asciiTheme="minorHAnsi" w:hAnsiTheme="minorHAnsi"/>
        </w:rPr>
      </w:pPr>
      <w:ins w:id="87" w:author="Allen" w:date="2013-06-17T10:06:00Z">
        <w:r>
          <w:rPr>
            <w:rFonts w:asciiTheme="minorHAnsi" w:hAnsiTheme="minorHAnsi"/>
          </w:rPr>
          <w:t>AKT:  Changes will be tracked via node revision and will not change or impact the initial version</w:t>
        </w:r>
      </w:ins>
    </w:p>
    <w:p w14:paraId="51296346" w14:textId="77777777" w:rsidR="0081458D" w:rsidRDefault="0081458D" w:rsidP="00BF548A">
      <w:pPr>
        <w:rPr>
          <w:ins w:id="88" w:author="Allen" w:date="2013-06-17T10:07:00Z"/>
          <w:rFonts w:asciiTheme="minorHAnsi" w:hAnsiTheme="minorHAnsi"/>
        </w:rPr>
      </w:pPr>
      <w:r w:rsidRPr="003C679A">
        <w:rPr>
          <w:rFonts w:asciiTheme="minorHAnsi" w:hAnsiTheme="minorHAnsi"/>
          <w:b/>
        </w:rPr>
        <w:t>Rule:</w:t>
      </w:r>
      <w:r w:rsidRPr="003C679A">
        <w:rPr>
          <w:rFonts w:asciiTheme="minorHAnsi" w:hAnsiTheme="minorHAnsi"/>
        </w:rPr>
        <w:t xml:space="preserve"> </w:t>
      </w:r>
      <w:r w:rsidR="006A436F" w:rsidRPr="003C679A">
        <w:rPr>
          <w:rFonts w:asciiTheme="minorHAnsi" w:hAnsiTheme="minorHAnsi"/>
        </w:rPr>
        <w:t xml:space="preserve">Ownership may only be modified by an </w:t>
      </w:r>
      <w:r w:rsidR="00EC1CE7" w:rsidRPr="003C679A">
        <w:rPr>
          <w:rFonts w:asciiTheme="minorHAnsi" w:hAnsiTheme="minorHAnsi"/>
        </w:rPr>
        <w:t xml:space="preserve">owner or an </w:t>
      </w:r>
      <w:r w:rsidR="00BF548A" w:rsidRPr="003C679A">
        <w:rPr>
          <w:rFonts w:asciiTheme="minorHAnsi" w:hAnsiTheme="minorHAnsi"/>
        </w:rPr>
        <w:t xml:space="preserve">administrator. </w:t>
      </w:r>
    </w:p>
    <w:p w14:paraId="7BD38EEB" w14:textId="62BB3160" w:rsidR="00547A34" w:rsidRPr="003C679A" w:rsidRDefault="00547A34" w:rsidP="00BF548A">
      <w:pPr>
        <w:rPr>
          <w:rFonts w:asciiTheme="minorHAnsi" w:hAnsiTheme="minorHAnsi"/>
        </w:rPr>
      </w:pPr>
      <w:ins w:id="89" w:author="Allen" w:date="2013-06-17T10:07:00Z">
        <w:r>
          <w:rPr>
            <w:rFonts w:asciiTheme="minorHAnsi" w:hAnsiTheme="minorHAnsi"/>
          </w:rPr>
          <w:t xml:space="preserve">AKT:  </w:t>
        </w:r>
        <w:r w:rsidR="00A769F2">
          <w:rPr>
            <w:rFonts w:asciiTheme="minorHAnsi" w:hAnsiTheme="minorHAnsi"/>
          </w:rPr>
          <w:t xml:space="preserve">Achieved via the </w:t>
        </w:r>
      </w:ins>
      <w:ins w:id="90" w:author="Allen" w:date="2013-06-17T10:13:00Z">
        <w:r w:rsidR="00A769F2">
          <w:rPr>
            <w:rFonts w:asciiTheme="minorHAnsi" w:hAnsiTheme="minorHAnsi"/>
          </w:rPr>
          <w:t>o</w:t>
        </w:r>
      </w:ins>
      <w:ins w:id="91" w:author="Allen" w:date="2013-06-17T10:07:00Z">
        <w:r w:rsidR="00A769F2">
          <w:rPr>
            <w:rFonts w:asciiTheme="minorHAnsi" w:hAnsiTheme="minorHAnsi"/>
          </w:rPr>
          <w:t xml:space="preserve">wner </w:t>
        </w:r>
      </w:ins>
      <w:ins w:id="92" w:author="Allen" w:date="2013-06-17T10:13:00Z">
        <w:r w:rsidR="00A769F2">
          <w:rPr>
            <w:rFonts w:asciiTheme="minorHAnsi" w:hAnsiTheme="minorHAnsi"/>
          </w:rPr>
          <w:t>maintenance</w:t>
        </w:r>
      </w:ins>
      <w:ins w:id="93" w:author="Allen" w:date="2013-06-17T10:07:00Z">
        <w:r w:rsidR="00A769F2">
          <w:rPr>
            <w:rFonts w:asciiTheme="minorHAnsi" w:hAnsiTheme="minorHAnsi"/>
          </w:rPr>
          <w:t xml:space="preserve"> UI and workflow</w:t>
        </w:r>
      </w:ins>
    </w:p>
    <w:p w14:paraId="3BD245A7" w14:textId="4D7DC29C" w:rsidR="0081458D" w:rsidRDefault="0081458D" w:rsidP="00BF548A">
      <w:pPr>
        <w:rPr>
          <w:ins w:id="94" w:author="Allen" w:date="2013-06-17T10:07:00Z"/>
          <w:rFonts w:asciiTheme="minorHAnsi" w:hAnsiTheme="minorHAnsi"/>
        </w:rPr>
      </w:pPr>
      <w:r w:rsidRPr="003C679A">
        <w:rPr>
          <w:rFonts w:asciiTheme="minorHAnsi" w:hAnsiTheme="minorHAnsi"/>
          <w:b/>
        </w:rPr>
        <w:t>Rule:</w:t>
      </w:r>
      <w:r w:rsidRPr="003C679A">
        <w:rPr>
          <w:rFonts w:asciiTheme="minorHAnsi" w:hAnsiTheme="minorHAnsi"/>
        </w:rPr>
        <w:t xml:space="preserve"> </w:t>
      </w:r>
      <w:r w:rsidR="006A436F" w:rsidRPr="003C679A">
        <w:rPr>
          <w:rFonts w:asciiTheme="minorHAnsi" w:hAnsiTheme="minorHAnsi"/>
        </w:rPr>
        <w:t>An owner may add other owners, and may revoke his or her own privileges of ownership for a resource.</w:t>
      </w:r>
      <w:r w:rsidR="00F37F77">
        <w:rPr>
          <w:rFonts w:asciiTheme="minorHAnsi" w:hAnsiTheme="minorHAnsi"/>
        </w:rPr>
        <w:t xml:space="preserve">  An owner may also revoke the ownership of other owners.  An owner is fully entrusted to do anything</w:t>
      </w:r>
      <w:r w:rsidR="004F66A5">
        <w:rPr>
          <w:rFonts w:asciiTheme="minorHAnsi" w:hAnsiTheme="minorHAnsi"/>
        </w:rPr>
        <w:t>.</w:t>
      </w:r>
    </w:p>
    <w:p w14:paraId="32085915" w14:textId="3F8BBA9F" w:rsidR="00A769F2" w:rsidRPr="003C679A" w:rsidRDefault="00A769F2" w:rsidP="00BF548A">
      <w:pPr>
        <w:rPr>
          <w:rFonts w:asciiTheme="minorHAnsi" w:hAnsiTheme="minorHAnsi"/>
        </w:rPr>
      </w:pPr>
      <w:ins w:id="95" w:author="Allen" w:date="2013-06-17T10:07:00Z">
        <w:r>
          <w:rPr>
            <w:rFonts w:asciiTheme="minorHAnsi" w:hAnsiTheme="minorHAnsi"/>
          </w:rPr>
          <w:t xml:space="preserve">AKT:  Achieved via the </w:t>
        </w:r>
      </w:ins>
      <w:ins w:id="96" w:author="Allen" w:date="2013-06-17T10:13:00Z">
        <w:r>
          <w:rPr>
            <w:rFonts w:asciiTheme="minorHAnsi" w:hAnsiTheme="minorHAnsi"/>
          </w:rPr>
          <w:t>o</w:t>
        </w:r>
      </w:ins>
      <w:ins w:id="97" w:author="Allen" w:date="2013-06-17T10:07:00Z">
        <w:r>
          <w:rPr>
            <w:rFonts w:asciiTheme="minorHAnsi" w:hAnsiTheme="minorHAnsi"/>
          </w:rPr>
          <w:t xml:space="preserve">wner </w:t>
        </w:r>
      </w:ins>
      <w:ins w:id="98" w:author="Allen" w:date="2013-06-17T10:13:00Z">
        <w:r>
          <w:rPr>
            <w:rFonts w:asciiTheme="minorHAnsi" w:hAnsiTheme="minorHAnsi"/>
          </w:rPr>
          <w:t>maintenance</w:t>
        </w:r>
      </w:ins>
      <w:ins w:id="99" w:author="Allen" w:date="2013-06-17T10:07:00Z">
        <w:r>
          <w:rPr>
            <w:rFonts w:asciiTheme="minorHAnsi" w:hAnsiTheme="minorHAnsi"/>
          </w:rPr>
          <w:t xml:space="preserve"> UI and workflow</w:t>
        </w:r>
      </w:ins>
    </w:p>
    <w:p w14:paraId="469660A0" w14:textId="3EA7AD01" w:rsidR="0081458D" w:rsidRDefault="0081458D" w:rsidP="0081458D">
      <w:pPr>
        <w:rPr>
          <w:ins w:id="100" w:author="Allen" w:date="2013-06-17T10:08:00Z"/>
          <w:rFonts w:asciiTheme="minorHAnsi" w:hAnsiTheme="minorHAnsi"/>
        </w:rPr>
      </w:pPr>
      <w:r w:rsidRPr="003C679A">
        <w:rPr>
          <w:rFonts w:asciiTheme="minorHAnsi" w:hAnsiTheme="minorHAnsi"/>
          <w:b/>
        </w:rPr>
        <w:t>Rule:</w:t>
      </w:r>
      <w:r w:rsidRPr="003C679A">
        <w:rPr>
          <w:rFonts w:asciiTheme="minorHAnsi" w:hAnsiTheme="minorHAnsi"/>
        </w:rPr>
        <w:t xml:space="preserve"> </w:t>
      </w:r>
      <w:r w:rsidR="00BF548A" w:rsidRPr="003C679A">
        <w:rPr>
          <w:rFonts w:asciiTheme="minorHAnsi" w:hAnsiTheme="minorHAnsi"/>
        </w:rPr>
        <w:t>When an owner cedes ownership</w:t>
      </w:r>
      <w:r w:rsidR="006A436F" w:rsidRPr="003C679A">
        <w:rPr>
          <w:rFonts w:asciiTheme="minorHAnsi" w:hAnsiTheme="minorHAnsi"/>
        </w:rPr>
        <w:t xml:space="preserve"> of a resource, that user</w:t>
      </w:r>
      <w:r w:rsidR="00EC1CE7" w:rsidRPr="003C679A">
        <w:rPr>
          <w:rFonts w:asciiTheme="minorHAnsi" w:hAnsiTheme="minorHAnsi"/>
        </w:rPr>
        <w:t xml:space="preserve"> </w:t>
      </w:r>
      <w:r w:rsidR="00BF548A" w:rsidRPr="003C679A">
        <w:rPr>
          <w:rFonts w:asciiTheme="minorHAnsi" w:hAnsiTheme="minorHAnsi"/>
        </w:rPr>
        <w:t xml:space="preserve">immediately </w:t>
      </w:r>
      <w:r w:rsidR="00EC1CE7" w:rsidRPr="003C679A">
        <w:rPr>
          <w:rFonts w:asciiTheme="minorHAnsi" w:hAnsiTheme="minorHAnsi"/>
        </w:rPr>
        <w:t>loses control of the resource</w:t>
      </w:r>
      <w:r w:rsidR="006A436F" w:rsidRPr="003C679A">
        <w:rPr>
          <w:rFonts w:asciiTheme="minorHAnsi" w:hAnsiTheme="minorHAnsi"/>
        </w:rPr>
        <w:t>, excluding other privileges that the user might have through other access entries</w:t>
      </w:r>
      <w:r w:rsidR="00EC1CE7" w:rsidRPr="003C679A">
        <w:rPr>
          <w:rFonts w:asciiTheme="minorHAnsi" w:hAnsiTheme="minorHAnsi"/>
        </w:rPr>
        <w:t xml:space="preserve">. </w:t>
      </w:r>
      <w:r w:rsidR="00217E2C" w:rsidRPr="003C679A">
        <w:rPr>
          <w:rFonts w:asciiTheme="minorHAnsi" w:hAnsiTheme="minorHAnsi"/>
        </w:rPr>
        <w:t>The “</w:t>
      </w:r>
      <w:r w:rsidR="00DC7C96" w:rsidRPr="003C679A">
        <w:rPr>
          <w:rFonts w:asciiTheme="minorHAnsi" w:hAnsiTheme="minorHAnsi"/>
        </w:rPr>
        <w:t xml:space="preserve">cede </w:t>
      </w:r>
      <w:r w:rsidR="00DC7C96" w:rsidRPr="003C679A">
        <w:rPr>
          <w:rFonts w:asciiTheme="minorHAnsi" w:hAnsiTheme="minorHAnsi"/>
        </w:rPr>
        <w:lastRenderedPageBreak/>
        <w:t>ownership</w:t>
      </w:r>
      <w:r w:rsidR="00217E2C" w:rsidRPr="003C679A">
        <w:rPr>
          <w:rFonts w:asciiTheme="minorHAnsi" w:hAnsiTheme="minorHAnsi"/>
        </w:rPr>
        <w:t>”</w:t>
      </w:r>
      <w:r w:rsidR="00DC7C96" w:rsidRPr="003C679A">
        <w:rPr>
          <w:rFonts w:asciiTheme="minorHAnsi" w:hAnsiTheme="minorHAnsi"/>
        </w:rPr>
        <w:t xml:space="preserve"> </w:t>
      </w:r>
      <w:r w:rsidR="00B612BC" w:rsidRPr="003C679A">
        <w:rPr>
          <w:rFonts w:asciiTheme="minorHAnsi" w:hAnsiTheme="minorHAnsi"/>
        </w:rPr>
        <w:t>function should allow the user to set other access entries they wish to retain before ownership is ceded</w:t>
      </w:r>
      <w:r w:rsidR="00217E2C" w:rsidRPr="003C679A">
        <w:rPr>
          <w:rFonts w:asciiTheme="minorHAnsi" w:hAnsiTheme="minorHAnsi"/>
        </w:rPr>
        <w:t>.</w:t>
      </w:r>
    </w:p>
    <w:p w14:paraId="27ACA10C" w14:textId="23F5BAA2" w:rsidR="00A769F2" w:rsidRPr="003C679A" w:rsidRDefault="00A769F2" w:rsidP="0081458D">
      <w:pPr>
        <w:rPr>
          <w:rFonts w:asciiTheme="minorHAnsi" w:hAnsiTheme="minorHAnsi"/>
        </w:rPr>
      </w:pPr>
      <w:ins w:id="101" w:author="Allen" w:date="2013-06-17T10:08:00Z">
        <w:r>
          <w:rPr>
            <w:rFonts w:asciiTheme="minorHAnsi" w:hAnsiTheme="minorHAnsi"/>
          </w:rPr>
          <w:t xml:space="preserve">AKT: As soon as the owner field is updated </w:t>
        </w:r>
      </w:ins>
      <w:ins w:id="102" w:author="Allen" w:date="2013-06-17T10:09:00Z">
        <w:r>
          <w:rPr>
            <w:rFonts w:asciiTheme="minorHAnsi" w:hAnsiTheme="minorHAnsi"/>
          </w:rPr>
          <w:t xml:space="preserve">and published, </w:t>
        </w:r>
      </w:ins>
      <w:ins w:id="103" w:author="Allen" w:date="2013-06-17T10:08:00Z">
        <w:r>
          <w:rPr>
            <w:rFonts w:asciiTheme="minorHAnsi" w:hAnsiTheme="minorHAnsi"/>
          </w:rPr>
          <w:t>the UI</w:t>
        </w:r>
      </w:ins>
      <w:ins w:id="104" w:author="Allen" w:date="2013-06-17T10:09:00Z">
        <w:r>
          <w:rPr>
            <w:rFonts w:asciiTheme="minorHAnsi" w:hAnsiTheme="minorHAnsi"/>
          </w:rPr>
          <w:t>’s and workflow will recognize the change in ownership.  The new owner field will only be published based on the workflow described below</w:t>
        </w:r>
      </w:ins>
    </w:p>
    <w:p w14:paraId="1205A3A2" w14:textId="77777777" w:rsidR="0081458D" w:rsidRPr="003C679A" w:rsidRDefault="0081458D" w:rsidP="0081458D">
      <w:pPr>
        <w:rPr>
          <w:rFonts w:asciiTheme="minorHAnsi" w:hAnsiTheme="minorHAnsi"/>
        </w:rPr>
      </w:pPr>
    </w:p>
    <w:p w14:paraId="7D633898" w14:textId="577CB812" w:rsidR="0081458D" w:rsidRDefault="0081458D" w:rsidP="00BF548A">
      <w:pPr>
        <w:rPr>
          <w:ins w:id="105" w:author="Allen" w:date="2013-06-17T10:10:00Z"/>
          <w:rFonts w:asciiTheme="minorHAnsi" w:hAnsiTheme="minorHAnsi"/>
          <w:color w:val="auto"/>
        </w:rPr>
      </w:pPr>
      <w:r w:rsidRPr="00543FCB">
        <w:rPr>
          <w:rFonts w:asciiTheme="minorHAnsi" w:hAnsiTheme="minorHAnsi"/>
          <w:b/>
          <w:color w:val="auto"/>
        </w:rPr>
        <w:t>Comment:</w:t>
      </w:r>
      <w:r w:rsidRPr="00543FCB">
        <w:rPr>
          <w:rFonts w:asciiTheme="minorHAnsi" w:hAnsiTheme="minorHAnsi"/>
          <w:color w:val="auto"/>
        </w:rPr>
        <w:t xml:space="preserve"> </w:t>
      </w:r>
      <w:r w:rsidR="00D77F0D" w:rsidRPr="00543FCB">
        <w:rPr>
          <w:rFonts w:asciiTheme="minorHAnsi" w:hAnsiTheme="minorHAnsi"/>
          <w:color w:val="auto"/>
        </w:rPr>
        <w:t>T</w:t>
      </w:r>
      <w:r w:rsidRPr="00543FCB">
        <w:rPr>
          <w:rFonts w:asciiTheme="minorHAnsi" w:hAnsiTheme="minorHAnsi"/>
          <w:color w:val="auto"/>
        </w:rPr>
        <w:t xml:space="preserve">o </w:t>
      </w:r>
      <w:r w:rsidR="00966031" w:rsidRPr="00543FCB">
        <w:rPr>
          <w:rFonts w:asciiTheme="minorHAnsi" w:hAnsiTheme="minorHAnsi"/>
          <w:color w:val="auto"/>
        </w:rPr>
        <w:t xml:space="preserve">permanently </w:t>
      </w:r>
      <w:r w:rsidRPr="00543FCB">
        <w:rPr>
          <w:rFonts w:asciiTheme="minorHAnsi" w:hAnsiTheme="minorHAnsi"/>
          <w:color w:val="auto"/>
        </w:rPr>
        <w:t>change the owner of a resource, one adds the other owner and then revokes one’s</w:t>
      </w:r>
      <w:r w:rsidR="006B5688" w:rsidRPr="00543FCB">
        <w:rPr>
          <w:rFonts w:asciiTheme="minorHAnsi" w:hAnsiTheme="minorHAnsi"/>
          <w:color w:val="auto"/>
        </w:rPr>
        <w:t xml:space="preserve"> </w:t>
      </w:r>
      <w:r w:rsidR="006B5688">
        <w:rPr>
          <w:rFonts w:asciiTheme="minorHAnsi" w:hAnsiTheme="minorHAnsi"/>
          <w:color w:val="auto"/>
        </w:rPr>
        <w:t>own</w:t>
      </w:r>
      <w:r w:rsidRPr="00067F09">
        <w:rPr>
          <w:rFonts w:asciiTheme="minorHAnsi" w:hAnsiTheme="minorHAnsi"/>
          <w:color w:val="auto"/>
        </w:rPr>
        <w:t xml:space="preserve"> </w:t>
      </w:r>
      <w:r w:rsidRPr="00543FCB">
        <w:rPr>
          <w:rFonts w:asciiTheme="minorHAnsi" w:hAnsiTheme="minorHAnsi"/>
          <w:color w:val="auto"/>
        </w:rPr>
        <w:t xml:space="preserve">ownership. </w:t>
      </w:r>
      <w:r w:rsidR="00217E2C" w:rsidRPr="00543FCB">
        <w:rPr>
          <w:rFonts w:asciiTheme="minorHAnsi" w:hAnsiTheme="minorHAnsi"/>
          <w:color w:val="auto"/>
        </w:rPr>
        <w:t xml:space="preserve">The other owner must explicitly accept ownership. </w:t>
      </w:r>
    </w:p>
    <w:p w14:paraId="2505A08F" w14:textId="5081676D" w:rsidR="00A769F2" w:rsidRPr="00543FCB" w:rsidRDefault="00A769F2" w:rsidP="00BF548A">
      <w:pPr>
        <w:rPr>
          <w:rFonts w:asciiTheme="minorHAnsi" w:hAnsiTheme="minorHAnsi"/>
          <w:color w:val="auto"/>
        </w:rPr>
      </w:pPr>
      <w:ins w:id="106" w:author="Allen" w:date="2013-06-17T10:10:00Z">
        <w:r>
          <w:rPr>
            <w:rFonts w:asciiTheme="minorHAnsi" w:hAnsiTheme="minorHAnsi"/>
            <w:color w:val="auto"/>
          </w:rPr>
          <w:t>AKT:  Our workflow will “publish” the change of ownership when the other user accepts ownership</w:t>
        </w:r>
      </w:ins>
    </w:p>
    <w:p w14:paraId="68EE012C" w14:textId="77777777" w:rsidR="00966031" w:rsidRPr="00543FCB" w:rsidRDefault="00966031" w:rsidP="00BF548A">
      <w:pPr>
        <w:rPr>
          <w:rFonts w:asciiTheme="minorHAnsi" w:hAnsiTheme="minorHAnsi"/>
          <w:i/>
          <w:color w:val="auto"/>
        </w:rPr>
      </w:pPr>
    </w:p>
    <w:p w14:paraId="0DAFE169" w14:textId="2F672641" w:rsidR="00966031" w:rsidRPr="00067F09" w:rsidRDefault="00966031" w:rsidP="00BF548A">
      <w:pPr>
        <w:rPr>
          <w:rFonts w:asciiTheme="minorHAnsi" w:hAnsiTheme="minorHAnsi"/>
          <w:b/>
          <w:color w:val="auto"/>
        </w:rPr>
      </w:pPr>
      <w:r w:rsidRPr="00067F09">
        <w:rPr>
          <w:rFonts w:asciiTheme="minorHAnsi" w:hAnsiTheme="minorHAnsi"/>
          <w:b/>
          <w:color w:val="auto"/>
        </w:rPr>
        <w:t xml:space="preserve">Access control </w:t>
      </w:r>
    </w:p>
    <w:p w14:paraId="178DF9E7" w14:textId="77777777" w:rsidR="00315C8D" w:rsidRPr="00543FCB" w:rsidRDefault="00315C8D" w:rsidP="003C679A">
      <w:pPr>
        <w:pStyle w:val="CommentText"/>
        <w:rPr>
          <w:rFonts w:asciiTheme="minorHAnsi" w:hAnsiTheme="minorHAnsi"/>
          <w:color w:val="auto"/>
        </w:rPr>
      </w:pPr>
    </w:p>
    <w:p w14:paraId="1B3244DF" w14:textId="21046F66" w:rsidR="006B5688" w:rsidRDefault="00082CE5" w:rsidP="00BF548A">
      <w:pPr>
        <w:rPr>
          <w:rFonts w:asciiTheme="minorHAnsi" w:hAnsiTheme="minorHAnsi"/>
        </w:rPr>
      </w:pPr>
      <w:r w:rsidRPr="003C679A">
        <w:rPr>
          <w:rFonts w:asciiTheme="minorHAnsi" w:hAnsiTheme="minorHAnsi"/>
        </w:rPr>
        <w:t xml:space="preserve">Share settings are </w:t>
      </w:r>
      <w:r w:rsidR="006B5688">
        <w:rPr>
          <w:rFonts w:asciiTheme="minorHAnsi" w:hAnsiTheme="minorHAnsi"/>
        </w:rPr>
        <w:t xml:space="preserve">associated with a resource and comprise a list of </w:t>
      </w:r>
      <w:proofErr w:type="gramStart"/>
      <w:r w:rsidR="006B5688">
        <w:rPr>
          <w:rFonts w:asciiTheme="minorHAnsi" w:hAnsiTheme="minorHAnsi"/>
        </w:rPr>
        <w:t>who</w:t>
      </w:r>
      <w:proofErr w:type="gramEnd"/>
      <w:r w:rsidR="006B5688">
        <w:rPr>
          <w:rFonts w:asciiTheme="minorHAnsi" w:hAnsiTheme="minorHAnsi"/>
        </w:rPr>
        <w:t xml:space="preserve"> the resource is visible to, what they can do with the resource and whether they may assign access privileges to others.  Conceptually a table with </w:t>
      </w:r>
      <w:r w:rsidR="00B40020">
        <w:rPr>
          <w:rFonts w:asciiTheme="minorHAnsi" w:hAnsiTheme="minorHAnsi"/>
        </w:rPr>
        <w:t xml:space="preserve">two </w:t>
      </w:r>
      <w:r w:rsidR="006B5688">
        <w:rPr>
          <w:rFonts w:asciiTheme="minorHAnsi" w:hAnsiTheme="minorHAnsi"/>
        </w:rPr>
        <w:t>columns represent</w:t>
      </w:r>
      <w:r w:rsidR="00543FCB">
        <w:rPr>
          <w:rFonts w:asciiTheme="minorHAnsi" w:hAnsiTheme="minorHAnsi"/>
        </w:rPr>
        <w:t>s</w:t>
      </w:r>
      <w:r w:rsidR="006B5688">
        <w:rPr>
          <w:rFonts w:asciiTheme="minorHAnsi" w:hAnsiTheme="minorHAnsi"/>
        </w:rPr>
        <w:t xml:space="preserve"> the share settings.  For example</w:t>
      </w:r>
      <w:ins w:id="107" w:author="Jeffery Horsburgh" w:date="2013-06-04T15:13:00Z">
        <w:r w:rsidR="00811EBE">
          <w:rPr>
            <w:rFonts w:asciiTheme="minorHAnsi" w:hAnsiTheme="minorHAnsi"/>
          </w:rPr>
          <w:t>:</w:t>
        </w:r>
      </w:ins>
    </w:p>
    <w:p w14:paraId="242FEA25" w14:textId="77777777" w:rsidR="004F7FC6" w:rsidRPr="004F66A5" w:rsidRDefault="004F7FC6" w:rsidP="004F7FC6">
      <w:pPr>
        <w:rPr>
          <w:rFonts w:asciiTheme="minorHAnsi" w:hAnsiTheme="minorHAnsi"/>
        </w:rPr>
      </w:pPr>
    </w:p>
    <w:tbl>
      <w:tblPr>
        <w:tblW w:w="492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3090"/>
        <w:gridCol w:w="1830"/>
      </w:tblGrid>
      <w:tr w:rsidR="00B40020" w:rsidRPr="00CC499B" w14:paraId="697D3F9B" w14:textId="17B33B97" w:rsidTr="00605681">
        <w:tc>
          <w:tcPr>
            <w:tcW w:w="3090" w:type="dxa"/>
            <w:tcMar>
              <w:top w:w="100" w:type="dxa"/>
              <w:left w:w="100" w:type="dxa"/>
              <w:bottom w:w="100" w:type="dxa"/>
              <w:right w:w="100" w:type="dxa"/>
            </w:tcMar>
          </w:tcPr>
          <w:p w14:paraId="5D366674" w14:textId="77777777" w:rsidR="00B40020" w:rsidRPr="004F66A5" w:rsidRDefault="00B40020" w:rsidP="00336263">
            <w:pPr>
              <w:spacing w:line="240" w:lineRule="auto"/>
              <w:rPr>
                <w:rFonts w:asciiTheme="minorHAnsi" w:hAnsiTheme="minorHAnsi"/>
              </w:rPr>
            </w:pPr>
            <w:r w:rsidRPr="004F66A5">
              <w:rPr>
                <w:rFonts w:asciiTheme="minorHAnsi" w:hAnsiTheme="minorHAnsi"/>
              </w:rPr>
              <w:t>Entity (user or group name)</w:t>
            </w:r>
          </w:p>
        </w:tc>
        <w:tc>
          <w:tcPr>
            <w:tcW w:w="1830" w:type="dxa"/>
            <w:tcMar>
              <w:top w:w="100" w:type="dxa"/>
              <w:left w:w="100" w:type="dxa"/>
              <w:bottom w:w="100" w:type="dxa"/>
              <w:right w:w="100" w:type="dxa"/>
            </w:tcMar>
          </w:tcPr>
          <w:p w14:paraId="0B056841" w14:textId="77777777" w:rsidR="00B40020" w:rsidRPr="004F66A5" w:rsidRDefault="00B40020" w:rsidP="00336263">
            <w:pPr>
              <w:spacing w:line="240" w:lineRule="auto"/>
              <w:rPr>
                <w:rFonts w:asciiTheme="minorHAnsi" w:hAnsiTheme="minorHAnsi"/>
              </w:rPr>
            </w:pPr>
            <w:r w:rsidRPr="004F66A5">
              <w:rPr>
                <w:rFonts w:asciiTheme="minorHAnsi" w:hAnsiTheme="minorHAnsi"/>
              </w:rPr>
              <w:t>Access setting</w:t>
            </w:r>
          </w:p>
        </w:tc>
      </w:tr>
      <w:tr w:rsidR="00B40020" w:rsidRPr="00CC499B" w14:paraId="7B1D92B0" w14:textId="2902C1CD" w:rsidTr="00605681">
        <w:tc>
          <w:tcPr>
            <w:tcW w:w="3090" w:type="dxa"/>
            <w:tcMar>
              <w:top w:w="100" w:type="dxa"/>
              <w:left w:w="100" w:type="dxa"/>
              <w:bottom w:w="100" w:type="dxa"/>
              <w:right w:w="100" w:type="dxa"/>
            </w:tcMar>
          </w:tcPr>
          <w:p w14:paraId="04FE0DC8" w14:textId="583CFE09" w:rsidR="00B40020" w:rsidRPr="004F66A5" w:rsidRDefault="00B40020" w:rsidP="00336263">
            <w:pPr>
              <w:spacing w:line="240" w:lineRule="auto"/>
              <w:rPr>
                <w:rFonts w:asciiTheme="minorHAnsi" w:hAnsiTheme="minorHAnsi"/>
              </w:rPr>
            </w:pPr>
            <w:r>
              <w:rPr>
                <w:rFonts w:asciiTheme="minorHAnsi" w:hAnsiTheme="minorHAnsi"/>
              </w:rPr>
              <w:t>User 1</w:t>
            </w:r>
          </w:p>
        </w:tc>
        <w:tc>
          <w:tcPr>
            <w:tcW w:w="1830" w:type="dxa"/>
            <w:tcMar>
              <w:top w:w="100" w:type="dxa"/>
              <w:left w:w="100" w:type="dxa"/>
              <w:bottom w:w="100" w:type="dxa"/>
              <w:right w:w="100" w:type="dxa"/>
            </w:tcMar>
          </w:tcPr>
          <w:p w14:paraId="2163576C" w14:textId="77777777" w:rsidR="00B40020" w:rsidRPr="004F66A5" w:rsidRDefault="00B40020" w:rsidP="00336263">
            <w:pPr>
              <w:spacing w:line="240" w:lineRule="auto"/>
              <w:rPr>
                <w:rFonts w:asciiTheme="minorHAnsi" w:hAnsiTheme="minorHAnsi"/>
              </w:rPr>
            </w:pPr>
            <w:r w:rsidRPr="004F66A5">
              <w:rPr>
                <w:rFonts w:asciiTheme="minorHAnsi" w:hAnsiTheme="minorHAnsi"/>
              </w:rPr>
              <w:t>Owner</w:t>
            </w:r>
          </w:p>
        </w:tc>
      </w:tr>
      <w:tr w:rsidR="00B40020" w:rsidRPr="00CC499B" w14:paraId="1C3790E4" w14:textId="77777777" w:rsidTr="00605681">
        <w:tc>
          <w:tcPr>
            <w:tcW w:w="3090" w:type="dxa"/>
            <w:tcMar>
              <w:top w:w="100" w:type="dxa"/>
              <w:left w:w="100" w:type="dxa"/>
              <w:bottom w:w="100" w:type="dxa"/>
              <w:right w:w="100" w:type="dxa"/>
            </w:tcMar>
          </w:tcPr>
          <w:p w14:paraId="6ABA9994" w14:textId="1ABE2936" w:rsidR="00B40020" w:rsidRDefault="00B40020" w:rsidP="00336263">
            <w:pPr>
              <w:spacing w:line="240" w:lineRule="auto"/>
              <w:rPr>
                <w:rFonts w:asciiTheme="minorHAnsi" w:hAnsiTheme="minorHAnsi"/>
              </w:rPr>
            </w:pPr>
            <w:r>
              <w:rPr>
                <w:rFonts w:asciiTheme="minorHAnsi" w:hAnsiTheme="minorHAnsi"/>
              </w:rPr>
              <w:t>User 2</w:t>
            </w:r>
          </w:p>
        </w:tc>
        <w:tc>
          <w:tcPr>
            <w:tcW w:w="1830" w:type="dxa"/>
            <w:tcMar>
              <w:top w:w="100" w:type="dxa"/>
              <w:left w:w="100" w:type="dxa"/>
              <w:bottom w:w="100" w:type="dxa"/>
              <w:right w:w="100" w:type="dxa"/>
            </w:tcMar>
          </w:tcPr>
          <w:p w14:paraId="13A2BC9A" w14:textId="0C3FC0CE" w:rsidR="00B40020" w:rsidRDefault="00B40020" w:rsidP="00336263">
            <w:pPr>
              <w:spacing w:line="240" w:lineRule="auto"/>
              <w:rPr>
                <w:rFonts w:asciiTheme="minorHAnsi" w:hAnsiTheme="minorHAnsi"/>
              </w:rPr>
            </w:pPr>
            <w:r>
              <w:rPr>
                <w:rFonts w:asciiTheme="minorHAnsi" w:hAnsiTheme="minorHAnsi"/>
              </w:rPr>
              <w:t>Change</w:t>
            </w:r>
          </w:p>
        </w:tc>
      </w:tr>
      <w:tr w:rsidR="00B40020" w:rsidRPr="00CC499B" w14:paraId="3E8990EA" w14:textId="77777777" w:rsidTr="00605681">
        <w:tc>
          <w:tcPr>
            <w:tcW w:w="3090" w:type="dxa"/>
            <w:tcMar>
              <w:top w:w="100" w:type="dxa"/>
              <w:left w:w="100" w:type="dxa"/>
              <w:bottom w:w="100" w:type="dxa"/>
              <w:right w:w="100" w:type="dxa"/>
            </w:tcMar>
          </w:tcPr>
          <w:p w14:paraId="5307E382" w14:textId="3E893D05" w:rsidR="00B40020" w:rsidRDefault="00B40020" w:rsidP="00336263">
            <w:pPr>
              <w:spacing w:line="240" w:lineRule="auto"/>
              <w:rPr>
                <w:rFonts w:asciiTheme="minorHAnsi" w:hAnsiTheme="minorHAnsi"/>
              </w:rPr>
            </w:pPr>
            <w:r>
              <w:rPr>
                <w:rFonts w:asciiTheme="minorHAnsi" w:hAnsiTheme="minorHAnsi"/>
              </w:rPr>
              <w:t>User 3</w:t>
            </w:r>
          </w:p>
        </w:tc>
        <w:tc>
          <w:tcPr>
            <w:tcW w:w="1830" w:type="dxa"/>
            <w:tcMar>
              <w:top w:w="100" w:type="dxa"/>
              <w:left w:w="100" w:type="dxa"/>
              <w:bottom w:w="100" w:type="dxa"/>
              <w:right w:w="100" w:type="dxa"/>
            </w:tcMar>
          </w:tcPr>
          <w:p w14:paraId="70AFDCC6" w14:textId="70E494AF" w:rsidR="00B40020" w:rsidRDefault="00B40020" w:rsidP="00336263">
            <w:pPr>
              <w:spacing w:line="240" w:lineRule="auto"/>
              <w:rPr>
                <w:rFonts w:asciiTheme="minorHAnsi" w:hAnsiTheme="minorHAnsi"/>
              </w:rPr>
            </w:pPr>
            <w:r>
              <w:rPr>
                <w:rFonts w:asciiTheme="minorHAnsi" w:hAnsiTheme="minorHAnsi"/>
              </w:rPr>
              <w:t>View</w:t>
            </w:r>
          </w:p>
        </w:tc>
      </w:tr>
      <w:tr w:rsidR="00B40020" w:rsidRPr="00CC499B" w14:paraId="3EBE8CCD" w14:textId="77777777" w:rsidTr="00605681">
        <w:tc>
          <w:tcPr>
            <w:tcW w:w="3090" w:type="dxa"/>
            <w:tcMar>
              <w:top w:w="100" w:type="dxa"/>
              <w:left w:w="100" w:type="dxa"/>
              <w:bottom w:w="100" w:type="dxa"/>
              <w:right w:w="100" w:type="dxa"/>
            </w:tcMar>
          </w:tcPr>
          <w:p w14:paraId="51C40846" w14:textId="2B9D9121" w:rsidR="00B40020" w:rsidRDefault="00B40020" w:rsidP="00336263">
            <w:pPr>
              <w:spacing w:line="240" w:lineRule="auto"/>
              <w:rPr>
                <w:rFonts w:asciiTheme="minorHAnsi" w:hAnsiTheme="minorHAnsi"/>
              </w:rPr>
            </w:pPr>
            <w:r>
              <w:rPr>
                <w:rFonts w:asciiTheme="minorHAnsi" w:hAnsiTheme="minorHAnsi"/>
              </w:rPr>
              <w:t>Group 1</w:t>
            </w:r>
          </w:p>
        </w:tc>
        <w:tc>
          <w:tcPr>
            <w:tcW w:w="1830" w:type="dxa"/>
            <w:tcMar>
              <w:top w:w="100" w:type="dxa"/>
              <w:left w:w="100" w:type="dxa"/>
              <w:bottom w:w="100" w:type="dxa"/>
              <w:right w:w="100" w:type="dxa"/>
            </w:tcMar>
          </w:tcPr>
          <w:p w14:paraId="687E3E11" w14:textId="0ACC251C" w:rsidR="00B40020" w:rsidRDefault="00B40020" w:rsidP="00336263">
            <w:pPr>
              <w:spacing w:line="240" w:lineRule="auto"/>
              <w:rPr>
                <w:rFonts w:asciiTheme="minorHAnsi" w:hAnsiTheme="minorHAnsi"/>
              </w:rPr>
            </w:pPr>
            <w:r>
              <w:rPr>
                <w:rFonts w:asciiTheme="minorHAnsi" w:hAnsiTheme="minorHAnsi"/>
              </w:rPr>
              <w:t>Change</w:t>
            </w:r>
          </w:p>
        </w:tc>
      </w:tr>
    </w:tbl>
    <w:p w14:paraId="07D2AE57" w14:textId="77777777" w:rsidR="006B5688" w:rsidRDefault="006B5688" w:rsidP="00BF548A">
      <w:pPr>
        <w:rPr>
          <w:rFonts w:asciiTheme="minorHAnsi" w:hAnsiTheme="minorHAnsi"/>
        </w:rPr>
      </w:pPr>
    </w:p>
    <w:p w14:paraId="0761672E" w14:textId="607129CF" w:rsidR="006B5688" w:rsidRDefault="00AE2087" w:rsidP="009C03A9">
      <w:pPr>
        <w:spacing w:after="200"/>
        <w:rPr>
          <w:rFonts w:asciiTheme="minorHAnsi" w:hAnsiTheme="minorHAnsi"/>
        </w:rPr>
      </w:pPr>
      <w:r>
        <w:rPr>
          <w:rFonts w:asciiTheme="minorHAnsi" w:hAnsiTheme="minorHAnsi"/>
        </w:rPr>
        <w:t>The following table gives functionality associated with each access level</w:t>
      </w:r>
    </w:p>
    <w:p w14:paraId="3CB8BFCD" w14:textId="74A0BEDF" w:rsidR="00690870" w:rsidRPr="003C679A" w:rsidRDefault="00690870" w:rsidP="00BF548A">
      <w:pPr>
        <w:rPr>
          <w:rFonts w:asciiTheme="minorHAnsi" w:hAnsiTheme="minorHAnsi"/>
        </w:rPr>
      </w:pPr>
    </w:p>
    <w:tbl>
      <w:tblPr>
        <w:tblStyle w:val="TableGrid"/>
        <w:tblW w:w="0" w:type="auto"/>
        <w:tblLayout w:type="fixed"/>
        <w:tblLook w:val="04A0" w:firstRow="1" w:lastRow="0" w:firstColumn="1" w:lastColumn="0" w:noHBand="0" w:noVBand="1"/>
      </w:tblPr>
      <w:tblGrid>
        <w:gridCol w:w="2628"/>
        <w:gridCol w:w="990"/>
        <w:gridCol w:w="1080"/>
        <w:gridCol w:w="1080"/>
      </w:tblGrid>
      <w:tr w:rsidR="00B40020" w:rsidRPr="00CC499B" w14:paraId="468C555A" w14:textId="5BDB9ABD" w:rsidTr="009C03A9">
        <w:tc>
          <w:tcPr>
            <w:tcW w:w="2628" w:type="dxa"/>
          </w:tcPr>
          <w:p w14:paraId="0A6D10FD" w14:textId="6F334646" w:rsidR="00B40020" w:rsidRPr="003C679A" w:rsidRDefault="00B40020" w:rsidP="005B1BA0">
            <w:pPr>
              <w:keepNext/>
              <w:rPr>
                <w:rFonts w:asciiTheme="minorHAnsi" w:hAnsiTheme="minorHAnsi"/>
              </w:rPr>
            </w:pPr>
            <w:r>
              <w:rPr>
                <w:rFonts w:asciiTheme="minorHAnsi" w:hAnsiTheme="minorHAnsi"/>
              </w:rPr>
              <w:t>Privilege</w:t>
            </w:r>
          </w:p>
        </w:tc>
        <w:tc>
          <w:tcPr>
            <w:tcW w:w="990" w:type="dxa"/>
          </w:tcPr>
          <w:p w14:paraId="153172A2" w14:textId="10B3391C" w:rsidR="00B40020" w:rsidRPr="003C679A" w:rsidRDefault="00B40020" w:rsidP="005B1BA0">
            <w:pPr>
              <w:keepNext/>
              <w:rPr>
                <w:rFonts w:asciiTheme="minorHAnsi" w:hAnsiTheme="minorHAnsi"/>
              </w:rPr>
            </w:pPr>
            <w:r>
              <w:rPr>
                <w:rFonts w:asciiTheme="minorHAnsi" w:hAnsiTheme="minorHAnsi"/>
              </w:rPr>
              <w:t>Owner</w:t>
            </w:r>
          </w:p>
        </w:tc>
        <w:tc>
          <w:tcPr>
            <w:tcW w:w="1080" w:type="dxa"/>
          </w:tcPr>
          <w:p w14:paraId="25077796" w14:textId="46A2B1BA" w:rsidR="00B40020" w:rsidRPr="003C679A" w:rsidRDefault="00B40020" w:rsidP="005B1BA0">
            <w:pPr>
              <w:keepNext/>
              <w:rPr>
                <w:rFonts w:asciiTheme="minorHAnsi" w:hAnsiTheme="minorHAnsi"/>
              </w:rPr>
            </w:pPr>
            <w:r>
              <w:rPr>
                <w:rFonts w:asciiTheme="minorHAnsi" w:hAnsiTheme="minorHAnsi"/>
              </w:rPr>
              <w:t>Change</w:t>
            </w:r>
          </w:p>
        </w:tc>
        <w:tc>
          <w:tcPr>
            <w:tcW w:w="1080" w:type="dxa"/>
          </w:tcPr>
          <w:p w14:paraId="2A837AF4" w14:textId="6A88FC24" w:rsidR="00B40020" w:rsidRPr="003C679A" w:rsidRDefault="00B40020">
            <w:pPr>
              <w:rPr>
                <w:rFonts w:asciiTheme="minorHAnsi" w:hAnsiTheme="minorHAnsi"/>
              </w:rPr>
            </w:pPr>
            <w:r>
              <w:rPr>
                <w:rFonts w:asciiTheme="minorHAnsi" w:hAnsiTheme="minorHAnsi"/>
              </w:rPr>
              <w:t>View</w:t>
            </w:r>
          </w:p>
        </w:tc>
      </w:tr>
      <w:tr w:rsidR="00B40020" w:rsidRPr="00CC499B" w14:paraId="63E0A3B9" w14:textId="3BCC2565" w:rsidTr="005B1BA0">
        <w:trPr>
          <w:cantSplit/>
        </w:trPr>
        <w:tc>
          <w:tcPr>
            <w:tcW w:w="2628" w:type="dxa"/>
          </w:tcPr>
          <w:p w14:paraId="79228D3A" w14:textId="5EEF228F" w:rsidR="00B40020" w:rsidRPr="003C679A" w:rsidRDefault="00B40020">
            <w:pPr>
              <w:rPr>
                <w:rFonts w:asciiTheme="minorHAnsi" w:hAnsiTheme="minorHAnsi"/>
              </w:rPr>
            </w:pPr>
            <w:r w:rsidRPr="003C679A">
              <w:rPr>
                <w:rFonts w:asciiTheme="minorHAnsi" w:hAnsiTheme="minorHAnsi"/>
              </w:rPr>
              <w:t>Revoke access privileges, including one’s ownership of a resource</w:t>
            </w:r>
            <w:r>
              <w:rPr>
                <w:rFonts w:asciiTheme="minorHAnsi" w:hAnsiTheme="minorHAnsi"/>
              </w:rPr>
              <w:t>; set and reset “Do not redistribute” and “</w:t>
            </w:r>
            <w:r w:rsidR="003339E2">
              <w:rPr>
                <w:rFonts w:asciiTheme="minorHAnsi" w:hAnsiTheme="minorHAnsi"/>
              </w:rPr>
              <w:t>D</w:t>
            </w:r>
            <w:r>
              <w:rPr>
                <w:rFonts w:asciiTheme="minorHAnsi" w:hAnsiTheme="minorHAnsi"/>
              </w:rPr>
              <w:t>iscoverable” flags.</w:t>
            </w:r>
          </w:p>
        </w:tc>
        <w:tc>
          <w:tcPr>
            <w:tcW w:w="990" w:type="dxa"/>
          </w:tcPr>
          <w:p w14:paraId="3D90E0C2" w14:textId="03768B6E" w:rsidR="00B40020" w:rsidRDefault="00B40020" w:rsidP="00F37F77">
            <w:pPr>
              <w:rPr>
                <w:rFonts w:asciiTheme="minorHAnsi" w:hAnsiTheme="minorHAnsi"/>
              </w:rPr>
            </w:pPr>
            <w:r>
              <w:rPr>
                <w:rFonts w:asciiTheme="minorHAnsi" w:hAnsiTheme="minorHAnsi"/>
              </w:rPr>
              <w:t>Yes</w:t>
            </w:r>
          </w:p>
        </w:tc>
        <w:tc>
          <w:tcPr>
            <w:tcW w:w="1080" w:type="dxa"/>
          </w:tcPr>
          <w:p w14:paraId="7A0B4186" w14:textId="77777777" w:rsidR="00B40020" w:rsidRDefault="00B40020" w:rsidP="00BF548A">
            <w:pPr>
              <w:rPr>
                <w:rFonts w:asciiTheme="minorHAnsi" w:hAnsiTheme="minorHAnsi"/>
              </w:rPr>
            </w:pPr>
          </w:p>
        </w:tc>
        <w:tc>
          <w:tcPr>
            <w:tcW w:w="1080" w:type="dxa"/>
          </w:tcPr>
          <w:p w14:paraId="1CDDA3B9" w14:textId="77777777" w:rsidR="00B40020" w:rsidRDefault="00B40020">
            <w:pPr>
              <w:rPr>
                <w:rFonts w:asciiTheme="minorHAnsi" w:hAnsiTheme="minorHAnsi"/>
              </w:rPr>
            </w:pPr>
          </w:p>
        </w:tc>
      </w:tr>
      <w:tr w:rsidR="00B40020" w:rsidRPr="00CC499B" w14:paraId="08851DB7" w14:textId="6347B551" w:rsidTr="005B1BA0">
        <w:trPr>
          <w:cantSplit/>
        </w:trPr>
        <w:tc>
          <w:tcPr>
            <w:tcW w:w="2628" w:type="dxa"/>
          </w:tcPr>
          <w:p w14:paraId="4B9F1AE4" w14:textId="16F090BA" w:rsidR="00B40020" w:rsidRPr="003C679A" w:rsidRDefault="00B40020" w:rsidP="00BF548A">
            <w:pPr>
              <w:rPr>
                <w:rFonts w:asciiTheme="minorHAnsi" w:hAnsiTheme="minorHAnsi"/>
              </w:rPr>
            </w:pPr>
            <w:r>
              <w:rPr>
                <w:rFonts w:asciiTheme="minorHAnsi" w:hAnsiTheme="minorHAnsi"/>
              </w:rPr>
              <w:t>Change Content</w:t>
            </w:r>
            <w:r w:rsidR="003339E2">
              <w:rPr>
                <w:rFonts w:asciiTheme="minorHAnsi" w:hAnsiTheme="minorHAnsi"/>
              </w:rPr>
              <w:t xml:space="preserve"> and Metadata (excluding “Do not redistribute” and “Discoverable” flags)</w:t>
            </w:r>
          </w:p>
        </w:tc>
        <w:tc>
          <w:tcPr>
            <w:tcW w:w="990" w:type="dxa"/>
          </w:tcPr>
          <w:p w14:paraId="31D774B8" w14:textId="05040AEF" w:rsidR="00B40020" w:rsidRDefault="00B40020" w:rsidP="00F37F77">
            <w:pPr>
              <w:rPr>
                <w:rFonts w:asciiTheme="minorHAnsi" w:hAnsiTheme="minorHAnsi"/>
              </w:rPr>
            </w:pPr>
            <w:r>
              <w:rPr>
                <w:rFonts w:asciiTheme="minorHAnsi" w:hAnsiTheme="minorHAnsi"/>
              </w:rPr>
              <w:t>Yes</w:t>
            </w:r>
          </w:p>
        </w:tc>
        <w:tc>
          <w:tcPr>
            <w:tcW w:w="1080" w:type="dxa"/>
          </w:tcPr>
          <w:p w14:paraId="31A59328" w14:textId="07241E83" w:rsidR="00B40020" w:rsidRDefault="00B40020" w:rsidP="00BF548A">
            <w:pPr>
              <w:rPr>
                <w:rFonts w:asciiTheme="minorHAnsi" w:hAnsiTheme="minorHAnsi"/>
              </w:rPr>
            </w:pPr>
            <w:r>
              <w:rPr>
                <w:rFonts w:asciiTheme="minorHAnsi" w:hAnsiTheme="minorHAnsi"/>
              </w:rPr>
              <w:t>Yes</w:t>
            </w:r>
          </w:p>
        </w:tc>
        <w:tc>
          <w:tcPr>
            <w:tcW w:w="1080" w:type="dxa"/>
          </w:tcPr>
          <w:p w14:paraId="380B36FB" w14:textId="77777777" w:rsidR="00B40020" w:rsidRDefault="00B40020">
            <w:pPr>
              <w:rPr>
                <w:rFonts w:asciiTheme="minorHAnsi" w:hAnsiTheme="minorHAnsi"/>
              </w:rPr>
            </w:pPr>
          </w:p>
        </w:tc>
      </w:tr>
      <w:tr w:rsidR="00B40020" w:rsidRPr="00CC499B" w14:paraId="211360B4" w14:textId="181FC2F2" w:rsidTr="009C03A9">
        <w:tc>
          <w:tcPr>
            <w:tcW w:w="2628" w:type="dxa"/>
          </w:tcPr>
          <w:p w14:paraId="7F0C45D9" w14:textId="37EDB6E2" w:rsidR="00B40020" w:rsidRDefault="00B40020" w:rsidP="00AE2087">
            <w:pPr>
              <w:rPr>
                <w:rFonts w:asciiTheme="minorHAnsi" w:hAnsiTheme="minorHAnsi"/>
              </w:rPr>
            </w:pPr>
            <w:r>
              <w:rPr>
                <w:rFonts w:asciiTheme="minorHAnsi" w:hAnsiTheme="minorHAnsi"/>
              </w:rPr>
              <w:t>Comment on or vote for a resource</w:t>
            </w:r>
          </w:p>
        </w:tc>
        <w:tc>
          <w:tcPr>
            <w:tcW w:w="990" w:type="dxa"/>
          </w:tcPr>
          <w:p w14:paraId="14E09477" w14:textId="466EC1B2" w:rsidR="00B40020" w:rsidRDefault="00B40020" w:rsidP="00F37F77">
            <w:pPr>
              <w:rPr>
                <w:rFonts w:asciiTheme="minorHAnsi" w:hAnsiTheme="minorHAnsi"/>
              </w:rPr>
            </w:pPr>
            <w:r>
              <w:rPr>
                <w:rFonts w:asciiTheme="minorHAnsi" w:hAnsiTheme="minorHAnsi"/>
              </w:rPr>
              <w:t>Yes</w:t>
            </w:r>
          </w:p>
        </w:tc>
        <w:tc>
          <w:tcPr>
            <w:tcW w:w="1080" w:type="dxa"/>
          </w:tcPr>
          <w:p w14:paraId="06AC4BD0" w14:textId="22099438" w:rsidR="00B40020" w:rsidRDefault="00B40020" w:rsidP="00BF548A">
            <w:pPr>
              <w:rPr>
                <w:rFonts w:asciiTheme="minorHAnsi" w:hAnsiTheme="minorHAnsi"/>
              </w:rPr>
            </w:pPr>
            <w:r>
              <w:rPr>
                <w:rFonts w:asciiTheme="minorHAnsi" w:hAnsiTheme="minorHAnsi"/>
              </w:rPr>
              <w:t>Yes</w:t>
            </w:r>
          </w:p>
        </w:tc>
        <w:tc>
          <w:tcPr>
            <w:tcW w:w="1080" w:type="dxa"/>
          </w:tcPr>
          <w:p w14:paraId="1AE50EFB" w14:textId="6487F7EA" w:rsidR="00B40020" w:rsidRDefault="00B40020">
            <w:pPr>
              <w:rPr>
                <w:rFonts w:asciiTheme="minorHAnsi" w:hAnsiTheme="minorHAnsi"/>
              </w:rPr>
            </w:pPr>
            <w:r>
              <w:rPr>
                <w:rFonts w:asciiTheme="minorHAnsi" w:hAnsiTheme="minorHAnsi"/>
              </w:rPr>
              <w:t>Yes</w:t>
            </w:r>
          </w:p>
        </w:tc>
      </w:tr>
    </w:tbl>
    <w:p w14:paraId="40CBE484" w14:textId="77777777" w:rsidR="000C44CC" w:rsidRPr="00BD105D" w:rsidRDefault="000C44CC">
      <w:pPr>
        <w:rPr>
          <w:rFonts w:asciiTheme="minorHAnsi" w:hAnsiTheme="minorHAnsi"/>
        </w:rPr>
      </w:pPr>
    </w:p>
    <w:p w14:paraId="6D52312B" w14:textId="2CA6E6A5" w:rsidR="00B83D5E" w:rsidRPr="003C679A" w:rsidRDefault="00B83D5E" w:rsidP="00B83D5E">
      <w:pPr>
        <w:numPr>
          <w:ilvl w:val="0"/>
          <w:numId w:val="4"/>
        </w:numPr>
        <w:ind w:hanging="359"/>
        <w:rPr>
          <w:rFonts w:asciiTheme="minorHAnsi" w:hAnsiTheme="minorHAnsi"/>
        </w:rPr>
      </w:pPr>
      <w:r w:rsidRPr="003C679A">
        <w:rPr>
          <w:rFonts w:asciiTheme="minorHAnsi" w:hAnsiTheme="minorHAnsi"/>
          <w:b/>
        </w:rPr>
        <w:t>Owner</w:t>
      </w:r>
      <w:r w:rsidRPr="003C679A">
        <w:rPr>
          <w:rFonts w:asciiTheme="minorHAnsi" w:hAnsiTheme="minorHAnsi"/>
        </w:rPr>
        <w:t xml:space="preserve"> </w:t>
      </w:r>
      <w:r>
        <w:rPr>
          <w:rFonts w:asciiTheme="minorHAnsi" w:hAnsiTheme="minorHAnsi"/>
        </w:rPr>
        <w:t>–</w:t>
      </w:r>
      <w:r w:rsidRPr="003C679A">
        <w:rPr>
          <w:rFonts w:asciiTheme="minorHAnsi" w:hAnsiTheme="minorHAnsi"/>
        </w:rPr>
        <w:t xml:space="preserve"> </w:t>
      </w:r>
      <w:r>
        <w:rPr>
          <w:rFonts w:asciiTheme="minorHAnsi" w:hAnsiTheme="minorHAnsi"/>
        </w:rPr>
        <w:t xml:space="preserve">An owner has full </w:t>
      </w:r>
      <w:r w:rsidRPr="003C679A">
        <w:rPr>
          <w:rFonts w:asciiTheme="minorHAnsi" w:hAnsiTheme="minorHAnsi"/>
        </w:rPr>
        <w:t>privileges</w:t>
      </w:r>
      <w:r>
        <w:rPr>
          <w:rFonts w:asciiTheme="minorHAnsi" w:hAnsiTheme="minorHAnsi"/>
        </w:rPr>
        <w:t xml:space="preserve"> over a resource including</w:t>
      </w:r>
      <w:r w:rsidRPr="003C679A">
        <w:rPr>
          <w:rFonts w:asciiTheme="minorHAnsi" w:hAnsiTheme="minorHAnsi"/>
        </w:rPr>
        <w:t xml:space="preserve"> the ability to</w:t>
      </w:r>
      <w:r>
        <w:rPr>
          <w:rFonts w:asciiTheme="minorHAnsi" w:hAnsiTheme="minorHAnsi"/>
        </w:rPr>
        <w:t xml:space="preserve"> assign and</w:t>
      </w:r>
      <w:r w:rsidRPr="003C679A">
        <w:rPr>
          <w:rFonts w:asciiTheme="minorHAnsi" w:hAnsiTheme="minorHAnsi"/>
        </w:rPr>
        <w:t xml:space="preserve"> revoke </w:t>
      </w:r>
      <w:r>
        <w:rPr>
          <w:rFonts w:asciiTheme="minorHAnsi" w:hAnsiTheme="minorHAnsi"/>
        </w:rPr>
        <w:t xml:space="preserve">all access privileges and </w:t>
      </w:r>
      <w:r w:rsidRPr="003C679A">
        <w:rPr>
          <w:rFonts w:asciiTheme="minorHAnsi" w:hAnsiTheme="minorHAnsi"/>
        </w:rPr>
        <w:t>ownership.</w:t>
      </w:r>
      <w:r>
        <w:rPr>
          <w:rFonts w:asciiTheme="minorHAnsi" w:hAnsiTheme="minorHAnsi"/>
        </w:rPr>
        <w:t xml:space="preserve"> Can delete the resource. </w:t>
      </w:r>
      <w:r w:rsidRPr="003C679A">
        <w:rPr>
          <w:rFonts w:asciiTheme="minorHAnsi" w:hAnsiTheme="minorHAnsi"/>
        </w:rPr>
        <w:t xml:space="preserve"> </w:t>
      </w:r>
    </w:p>
    <w:p w14:paraId="5A43A198" w14:textId="25ECE226" w:rsidR="00B83D5E" w:rsidRDefault="00B83D5E" w:rsidP="00AE2087">
      <w:pPr>
        <w:numPr>
          <w:ilvl w:val="0"/>
          <w:numId w:val="4"/>
        </w:numPr>
        <w:ind w:hanging="359"/>
        <w:rPr>
          <w:rFonts w:asciiTheme="minorHAnsi" w:hAnsiTheme="minorHAnsi"/>
        </w:rPr>
      </w:pPr>
      <w:r w:rsidRPr="003C679A">
        <w:rPr>
          <w:rFonts w:asciiTheme="minorHAnsi" w:hAnsiTheme="minorHAnsi"/>
          <w:b/>
        </w:rPr>
        <w:t xml:space="preserve">Change </w:t>
      </w:r>
      <w:r w:rsidRPr="003C679A">
        <w:rPr>
          <w:rFonts w:asciiTheme="minorHAnsi" w:hAnsiTheme="minorHAnsi"/>
        </w:rPr>
        <w:t xml:space="preserve">- </w:t>
      </w:r>
      <w:r>
        <w:rPr>
          <w:rFonts w:asciiTheme="minorHAnsi" w:hAnsiTheme="minorHAnsi"/>
        </w:rPr>
        <w:t>T</w:t>
      </w:r>
      <w:r w:rsidRPr="003C679A">
        <w:rPr>
          <w:rFonts w:asciiTheme="minorHAnsi" w:hAnsiTheme="minorHAnsi"/>
        </w:rPr>
        <w:t>he ability to change the resource</w:t>
      </w:r>
      <w:r w:rsidR="003339E2">
        <w:rPr>
          <w:rFonts w:asciiTheme="minorHAnsi" w:hAnsiTheme="minorHAnsi"/>
        </w:rPr>
        <w:t xml:space="preserve"> and/or its metadata</w:t>
      </w:r>
      <w:r>
        <w:rPr>
          <w:rFonts w:asciiTheme="minorHAnsi" w:hAnsiTheme="minorHAnsi"/>
        </w:rPr>
        <w:t xml:space="preserve">. </w:t>
      </w:r>
    </w:p>
    <w:p w14:paraId="4FAA0A5C" w14:textId="667B0096" w:rsidR="006A436F" w:rsidRDefault="006A436F" w:rsidP="00AE2087">
      <w:pPr>
        <w:numPr>
          <w:ilvl w:val="0"/>
          <w:numId w:val="4"/>
        </w:numPr>
        <w:ind w:hanging="359"/>
        <w:rPr>
          <w:rFonts w:asciiTheme="minorHAnsi" w:hAnsiTheme="minorHAnsi"/>
        </w:rPr>
      </w:pPr>
      <w:r w:rsidRPr="00BD105D">
        <w:rPr>
          <w:rFonts w:asciiTheme="minorHAnsi" w:hAnsiTheme="minorHAnsi"/>
          <w:b/>
        </w:rPr>
        <w:lastRenderedPageBreak/>
        <w:t>View</w:t>
      </w:r>
      <w:r w:rsidR="00966031" w:rsidRPr="003C679A">
        <w:rPr>
          <w:rFonts w:asciiTheme="minorHAnsi" w:hAnsiTheme="minorHAnsi"/>
        </w:rPr>
        <w:t xml:space="preserve"> - </w:t>
      </w:r>
      <w:r w:rsidRPr="003C679A">
        <w:rPr>
          <w:rFonts w:asciiTheme="minorHAnsi" w:hAnsiTheme="minorHAnsi"/>
        </w:rPr>
        <w:t>The ability to access, view,</w:t>
      </w:r>
      <w:r w:rsidR="0081458D" w:rsidRPr="003C679A">
        <w:rPr>
          <w:rFonts w:asciiTheme="minorHAnsi" w:hAnsiTheme="minorHAnsi"/>
        </w:rPr>
        <w:t xml:space="preserve"> </w:t>
      </w:r>
      <w:r w:rsidRPr="003C679A">
        <w:rPr>
          <w:rFonts w:asciiTheme="minorHAnsi" w:hAnsiTheme="minorHAnsi"/>
        </w:rPr>
        <w:t>comment upon, and vote for a resource</w:t>
      </w:r>
      <w:r w:rsidR="000C5DC8" w:rsidRPr="003C679A">
        <w:rPr>
          <w:rFonts w:asciiTheme="minorHAnsi" w:hAnsiTheme="minorHAnsi"/>
        </w:rPr>
        <w:t xml:space="preserve"> </w:t>
      </w:r>
    </w:p>
    <w:p w14:paraId="396EEAA2" w14:textId="77777777" w:rsidR="003339E2" w:rsidRDefault="003339E2" w:rsidP="009C03A9">
      <w:pPr>
        <w:rPr>
          <w:ins w:id="108" w:author="Allen" w:date="2013-06-17T10:11:00Z"/>
          <w:rFonts w:asciiTheme="minorHAnsi" w:hAnsiTheme="minorHAnsi"/>
          <w:b/>
        </w:rPr>
      </w:pPr>
    </w:p>
    <w:p w14:paraId="0F6992F2" w14:textId="53C1ACD3" w:rsidR="00A769F2" w:rsidRPr="00A769F2" w:rsidRDefault="00A769F2" w:rsidP="009C03A9">
      <w:pPr>
        <w:rPr>
          <w:ins w:id="109" w:author="Allen" w:date="2013-06-17T10:11:00Z"/>
          <w:rFonts w:asciiTheme="minorHAnsi" w:hAnsiTheme="minorHAnsi"/>
          <w:rPrChange w:id="110" w:author="Allen" w:date="2013-06-17T10:13:00Z">
            <w:rPr>
              <w:ins w:id="111" w:author="Allen" w:date="2013-06-17T10:11:00Z"/>
              <w:rFonts w:asciiTheme="minorHAnsi" w:hAnsiTheme="minorHAnsi"/>
              <w:b/>
            </w:rPr>
          </w:rPrChange>
        </w:rPr>
      </w:pPr>
      <w:ins w:id="112" w:author="Allen" w:date="2013-06-17T10:11:00Z">
        <w:r w:rsidRPr="00A769F2">
          <w:rPr>
            <w:rFonts w:asciiTheme="minorHAnsi" w:hAnsiTheme="minorHAnsi"/>
            <w:rPrChange w:id="113" w:author="Allen" w:date="2013-06-17T10:13:00Z">
              <w:rPr>
                <w:rFonts w:asciiTheme="minorHAnsi" w:hAnsiTheme="minorHAnsi"/>
                <w:b/>
              </w:rPr>
            </w:rPrChange>
          </w:rPr>
          <w:t>AKT:  The above will be implemented via a custom module and set of DB</w:t>
        </w:r>
        <w:r w:rsidRPr="00A769F2">
          <w:rPr>
            <w:rFonts w:asciiTheme="minorHAnsi" w:hAnsiTheme="minorHAnsi"/>
          </w:rPr>
          <w:t xml:space="preserve"> tables.  Our workflow and </w:t>
        </w:r>
      </w:ins>
      <w:ins w:id="114" w:author="Allen" w:date="2013-06-17T10:13:00Z">
        <w:r>
          <w:rPr>
            <w:rFonts w:asciiTheme="minorHAnsi" w:hAnsiTheme="minorHAnsi"/>
          </w:rPr>
          <w:t>maintenance</w:t>
        </w:r>
      </w:ins>
      <w:ins w:id="115" w:author="Allen" w:date="2013-06-17T10:11:00Z">
        <w:r w:rsidRPr="00A769F2">
          <w:rPr>
            <w:rFonts w:asciiTheme="minorHAnsi" w:hAnsiTheme="minorHAnsi"/>
            <w:rPrChange w:id="116" w:author="Allen" w:date="2013-06-17T10:13:00Z">
              <w:rPr>
                <w:rFonts w:asciiTheme="minorHAnsi" w:hAnsiTheme="minorHAnsi"/>
                <w:b/>
              </w:rPr>
            </w:rPrChange>
          </w:rPr>
          <w:t xml:space="preserve"> UI’s will reference these tables for permission and access checks.</w:t>
        </w:r>
      </w:ins>
    </w:p>
    <w:p w14:paraId="21DA533D" w14:textId="77777777" w:rsidR="00A769F2" w:rsidRDefault="00A769F2" w:rsidP="009C03A9">
      <w:pPr>
        <w:rPr>
          <w:rFonts w:asciiTheme="minorHAnsi" w:hAnsiTheme="minorHAnsi"/>
          <w:b/>
        </w:rPr>
      </w:pPr>
    </w:p>
    <w:p w14:paraId="6F2C089D" w14:textId="246F84E6" w:rsidR="003339E2" w:rsidRDefault="003339E2" w:rsidP="009C03A9">
      <w:pPr>
        <w:rPr>
          <w:rFonts w:asciiTheme="minorHAnsi" w:hAnsiTheme="minorHAnsi"/>
          <w:b/>
        </w:rPr>
      </w:pPr>
      <w:r>
        <w:rPr>
          <w:rFonts w:asciiTheme="minorHAnsi" w:hAnsiTheme="minorHAnsi"/>
          <w:b/>
        </w:rPr>
        <w:t xml:space="preserve">Redistribution, delegation, and discoverability </w:t>
      </w:r>
    </w:p>
    <w:p w14:paraId="07535EFB" w14:textId="77777777" w:rsidR="003339E2" w:rsidRPr="003C679A" w:rsidRDefault="003339E2" w:rsidP="009C03A9">
      <w:pPr>
        <w:rPr>
          <w:rFonts w:asciiTheme="minorHAnsi" w:hAnsiTheme="minorHAnsi"/>
        </w:rPr>
      </w:pPr>
    </w:p>
    <w:p w14:paraId="654A2A7E" w14:textId="76528C18" w:rsidR="003339E2" w:rsidRDefault="003339E2" w:rsidP="00217E2C">
      <w:pPr>
        <w:rPr>
          <w:ins w:id="117" w:author="Allen" w:date="2013-06-17T10:12:00Z"/>
          <w:rFonts w:asciiTheme="minorHAnsi" w:hAnsiTheme="minorHAnsi"/>
        </w:rPr>
      </w:pPr>
      <w:r>
        <w:rPr>
          <w:rFonts w:asciiTheme="minorHAnsi" w:hAnsiTheme="minorHAnsi"/>
          <w:b/>
        </w:rPr>
        <w:t xml:space="preserve">Rule: </w:t>
      </w:r>
      <w:r w:rsidRPr="009C03A9">
        <w:rPr>
          <w:rFonts w:asciiTheme="minorHAnsi" w:hAnsiTheme="minorHAnsi"/>
        </w:rPr>
        <w:t xml:space="preserve">The “Do not redistribute” flag determines whether privileges assigned to users </w:t>
      </w:r>
      <w:r>
        <w:rPr>
          <w:rFonts w:asciiTheme="minorHAnsi" w:hAnsiTheme="minorHAnsi"/>
        </w:rPr>
        <w:t>can be granted</w:t>
      </w:r>
      <w:r w:rsidRPr="009C03A9">
        <w:rPr>
          <w:rFonts w:asciiTheme="minorHAnsi" w:hAnsiTheme="minorHAnsi"/>
        </w:rPr>
        <w:t xml:space="preserve"> to other users. </w:t>
      </w:r>
    </w:p>
    <w:p w14:paraId="62B30DBC" w14:textId="0A22DC49" w:rsidR="00A769F2" w:rsidRDefault="00A769F2" w:rsidP="00217E2C">
      <w:pPr>
        <w:rPr>
          <w:rFonts w:asciiTheme="minorHAnsi" w:hAnsiTheme="minorHAnsi"/>
          <w:b/>
        </w:rPr>
      </w:pPr>
      <w:ins w:id="118" w:author="Allen" w:date="2013-06-17T10:12:00Z">
        <w:r>
          <w:rPr>
            <w:rFonts w:asciiTheme="minorHAnsi" w:hAnsiTheme="minorHAnsi"/>
          </w:rPr>
          <w:t>AKT:  Do not distribute will be set using the maintenance UI for those users which have permission to do so</w:t>
        </w:r>
      </w:ins>
    </w:p>
    <w:p w14:paraId="11D12160" w14:textId="77777777" w:rsidR="003339E2" w:rsidRDefault="003339E2" w:rsidP="00217E2C">
      <w:pPr>
        <w:rPr>
          <w:rFonts w:asciiTheme="minorHAnsi" w:hAnsiTheme="minorHAnsi"/>
        </w:rPr>
      </w:pPr>
      <w:r>
        <w:rPr>
          <w:rFonts w:asciiTheme="minorHAnsi" w:hAnsiTheme="minorHAnsi"/>
          <w:b/>
        </w:rPr>
        <w:t xml:space="preserve">Rule: </w:t>
      </w:r>
      <w:r w:rsidRPr="009C03A9">
        <w:rPr>
          <w:rFonts w:asciiTheme="minorHAnsi" w:hAnsiTheme="minorHAnsi"/>
        </w:rPr>
        <w:t xml:space="preserve">When “Do not distribute” is not checked,  </w:t>
      </w:r>
    </w:p>
    <w:p w14:paraId="57D567A8" w14:textId="52D180B0" w:rsidR="003339E2" w:rsidRPr="009C03A9" w:rsidRDefault="003339E2" w:rsidP="009C03A9">
      <w:pPr>
        <w:pStyle w:val="ListParagraph"/>
        <w:numPr>
          <w:ilvl w:val="0"/>
          <w:numId w:val="12"/>
        </w:numPr>
        <w:rPr>
          <w:rFonts w:asciiTheme="minorHAnsi" w:hAnsiTheme="minorHAnsi"/>
        </w:rPr>
      </w:pPr>
      <w:r w:rsidRPr="009C03A9">
        <w:rPr>
          <w:rFonts w:asciiTheme="minorHAnsi" w:hAnsiTheme="minorHAnsi"/>
        </w:rPr>
        <w:t xml:space="preserve">A  user with a level of privilege may grant others privileges up to that level: </w:t>
      </w:r>
    </w:p>
    <w:p w14:paraId="77717051" w14:textId="16BE7162" w:rsidR="003339E2" w:rsidRDefault="003339E2" w:rsidP="009C03A9">
      <w:pPr>
        <w:pStyle w:val="ListParagraph"/>
        <w:numPr>
          <w:ilvl w:val="0"/>
          <w:numId w:val="13"/>
        </w:numPr>
        <w:rPr>
          <w:rFonts w:asciiTheme="minorHAnsi" w:hAnsiTheme="minorHAnsi"/>
        </w:rPr>
      </w:pPr>
      <w:r w:rsidRPr="009C03A9">
        <w:rPr>
          <w:rFonts w:asciiTheme="minorHAnsi" w:hAnsiTheme="minorHAnsi"/>
        </w:rPr>
        <w:t xml:space="preserve">Owners may grant any privilege, including co-ownership. </w:t>
      </w:r>
    </w:p>
    <w:p w14:paraId="0B4CFA89" w14:textId="20ECA48A" w:rsidR="003339E2" w:rsidRDefault="003339E2" w:rsidP="009C03A9">
      <w:pPr>
        <w:pStyle w:val="ListParagraph"/>
        <w:numPr>
          <w:ilvl w:val="0"/>
          <w:numId w:val="13"/>
        </w:numPr>
        <w:rPr>
          <w:rFonts w:asciiTheme="minorHAnsi" w:hAnsiTheme="minorHAnsi"/>
        </w:rPr>
      </w:pPr>
      <w:r>
        <w:rPr>
          <w:rFonts w:asciiTheme="minorHAnsi" w:hAnsiTheme="minorHAnsi"/>
        </w:rPr>
        <w:t xml:space="preserve">Changers may grant Change or View privilege. </w:t>
      </w:r>
    </w:p>
    <w:p w14:paraId="7A25A31A" w14:textId="77777777" w:rsidR="003339E2" w:rsidRDefault="003339E2" w:rsidP="009C03A9">
      <w:pPr>
        <w:pStyle w:val="ListParagraph"/>
        <w:numPr>
          <w:ilvl w:val="0"/>
          <w:numId w:val="13"/>
        </w:numPr>
        <w:rPr>
          <w:rFonts w:asciiTheme="minorHAnsi" w:hAnsiTheme="minorHAnsi"/>
        </w:rPr>
      </w:pPr>
      <w:r>
        <w:rPr>
          <w:rFonts w:asciiTheme="minorHAnsi" w:hAnsiTheme="minorHAnsi"/>
        </w:rPr>
        <w:t>Viewers may only grant View privilege.</w:t>
      </w:r>
    </w:p>
    <w:p w14:paraId="493BABAB" w14:textId="7EC22B96" w:rsidR="00A769F2" w:rsidRPr="00A769F2" w:rsidRDefault="00F45ECE" w:rsidP="00A769F2">
      <w:pPr>
        <w:pStyle w:val="ListParagraph"/>
        <w:numPr>
          <w:ilvl w:val="0"/>
          <w:numId w:val="12"/>
        </w:numPr>
        <w:rPr>
          <w:rFonts w:asciiTheme="minorHAnsi" w:hAnsiTheme="minorHAnsi"/>
          <w:rPrChange w:id="119" w:author="Allen" w:date="2013-06-17T10:15:00Z">
            <w:rPr/>
          </w:rPrChange>
        </w:rPr>
      </w:pPr>
      <w:r w:rsidRPr="009C03A9">
        <w:rPr>
          <w:rFonts w:asciiTheme="minorHAnsi" w:hAnsiTheme="minorHAnsi"/>
        </w:rPr>
        <w:t xml:space="preserve">Any user may copy the resource in a way that preserves metadata. </w:t>
      </w:r>
    </w:p>
    <w:p w14:paraId="4E872E73" w14:textId="7A0F0BFB" w:rsidR="00F45ECE" w:rsidRDefault="00A769F2">
      <w:pPr>
        <w:rPr>
          <w:ins w:id="120" w:author="Allen" w:date="2013-06-17T10:17:00Z"/>
          <w:rFonts w:asciiTheme="minorHAnsi" w:hAnsiTheme="minorHAnsi"/>
        </w:rPr>
      </w:pPr>
      <w:ins w:id="121" w:author="Allen" w:date="2013-06-17T10:15:00Z">
        <w:r w:rsidRPr="00A769F2">
          <w:rPr>
            <w:rFonts w:asciiTheme="minorHAnsi" w:hAnsiTheme="minorHAnsi"/>
            <w:rPrChange w:id="122" w:author="Allen" w:date="2013-06-17T10:16:00Z">
              <w:rPr>
                <w:rFonts w:asciiTheme="minorHAnsi" w:hAnsiTheme="minorHAnsi"/>
                <w:b/>
              </w:rPr>
            </w:rPrChange>
          </w:rPr>
          <w:t>AKT:  Maintenance UI will reference custom access tables and node permissions and will display operations appropriate to the user</w:t>
        </w:r>
      </w:ins>
    </w:p>
    <w:p w14:paraId="71708C6F" w14:textId="77777777" w:rsidR="00A769F2" w:rsidRPr="00A769F2" w:rsidRDefault="00A769F2">
      <w:pPr>
        <w:rPr>
          <w:rFonts w:asciiTheme="minorHAnsi" w:hAnsiTheme="minorHAnsi"/>
          <w:rPrChange w:id="123" w:author="Allen" w:date="2013-06-17T10:16:00Z">
            <w:rPr>
              <w:rFonts w:asciiTheme="minorHAnsi" w:hAnsiTheme="minorHAnsi"/>
              <w:b/>
            </w:rPr>
          </w:rPrChange>
        </w:rPr>
      </w:pPr>
    </w:p>
    <w:p w14:paraId="18CBD3D2" w14:textId="2E5B3B6F" w:rsidR="003339E2" w:rsidRDefault="003339E2">
      <w:pPr>
        <w:rPr>
          <w:rFonts w:asciiTheme="minorHAnsi" w:hAnsiTheme="minorHAnsi"/>
        </w:rPr>
      </w:pPr>
      <w:r w:rsidRPr="009C03A9">
        <w:rPr>
          <w:rFonts w:asciiTheme="minorHAnsi" w:hAnsiTheme="minorHAnsi"/>
          <w:b/>
        </w:rPr>
        <w:t>Rule:</w:t>
      </w:r>
      <w:r w:rsidRPr="009C03A9">
        <w:rPr>
          <w:rFonts w:asciiTheme="minorHAnsi" w:hAnsiTheme="minorHAnsi"/>
        </w:rPr>
        <w:t xml:space="preserve"> When “Do not redistribute” is checked, </w:t>
      </w:r>
    </w:p>
    <w:p w14:paraId="54EC218E" w14:textId="0FACEC3C" w:rsidR="003339E2" w:rsidRPr="00A769F2" w:rsidRDefault="00F45ECE" w:rsidP="00A769F2">
      <w:pPr>
        <w:pStyle w:val="ListParagraph"/>
        <w:numPr>
          <w:ilvl w:val="0"/>
          <w:numId w:val="12"/>
        </w:numPr>
        <w:rPr>
          <w:rFonts w:asciiTheme="minorHAnsi" w:hAnsiTheme="minorHAnsi"/>
          <w:rPrChange w:id="124" w:author="Allen" w:date="2013-06-17T10:17:00Z">
            <w:rPr/>
          </w:rPrChange>
        </w:rPr>
      </w:pPr>
      <w:r w:rsidRPr="00A769F2">
        <w:rPr>
          <w:rFonts w:asciiTheme="minorHAnsi" w:hAnsiTheme="minorHAnsi"/>
          <w:rPrChange w:id="125" w:author="Allen" w:date="2013-06-17T10:17:00Z">
            <w:rPr/>
          </w:rPrChange>
        </w:rPr>
        <w:t xml:space="preserve">No user </w:t>
      </w:r>
      <w:commentRangeStart w:id="126"/>
      <w:ins w:id="127" w:author="Jeffery Horsburgh" w:date="2013-06-04T15:13:00Z">
        <w:r w:rsidR="00811EBE" w:rsidRPr="00A769F2">
          <w:rPr>
            <w:rFonts w:asciiTheme="minorHAnsi" w:hAnsiTheme="minorHAnsi"/>
            <w:rPrChange w:id="128" w:author="Allen" w:date="2013-06-17T10:17:00Z">
              <w:rPr/>
            </w:rPrChange>
          </w:rPr>
          <w:t xml:space="preserve">other than the owner </w:t>
        </w:r>
      </w:ins>
      <w:commentRangeEnd w:id="126"/>
      <w:ins w:id="129" w:author="Jeffery Horsburgh" w:date="2013-06-04T15:14:00Z">
        <w:r w:rsidR="00811EBE">
          <w:rPr>
            <w:rStyle w:val="CommentReference"/>
          </w:rPr>
          <w:commentReference w:id="126"/>
        </w:r>
      </w:ins>
      <w:r w:rsidRPr="00A769F2">
        <w:rPr>
          <w:rFonts w:asciiTheme="minorHAnsi" w:hAnsiTheme="minorHAnsi"/>
          <w:rPrChange w:id="130" w:author="Allen" w:date="2013-06-17T10:17:00Z">
            <w:rPr/>
          </w:rPrChange>
        </w:rPr>
        <w:t xml:space="preserve">may grant privilege to the </w:t>
      </w:r>
      <w:del w:id="131" w:author="Jeffery Horsburgh" w:date="2013-06-04T15:14:00Z">
        <w:r w:rsidRPr="00A769F2" w:rsidDel="00811EBE">
          <w:rPr>
            <w:rFonts w:asciiTheme="minorHAnsi" w:hAnsiTheme="minorHAnsi"/>
            <w:rPrChange w:id="132" w:author="Allen" w:date="2013-06-17T10:17:00Z">
              <w:rPr/>
            </w:rPrChange>
          </w:rPr>
          <w:delText xml:space="preserve">object </w:delText>
        </w:r>
      </w:del>
      <w:ins w:id="133" w:author="Jeffery Horsburgh" w:date="2013-06-04T15:14:00Z">
        <w:r w:rsidR="00811EBE" w:rsidRPr="00A769F2">
          <w:rPr>
            <w:rFonts w:asciiTheme="minorHAnsi" w:hAnsiTheme="minorHAnsi"/>
            <w:rPrChange w:id="134" w:author="Allen" w:date="2013-06-17T10:17:00Z">
              <w:rPr/>
            </w:rPrChange>
          </w:rPr>
          <w:t xml:space="preserve">resource </w:t>
        </w:r>
      </w:ins>
      <w:r w:rsidRPr="00A769F2">
        <w:rPr>
          <w:rFonts w:asciiTheme="minorHAnsi" w:hAnsiTheme="minorHAnsi"/>
          <w:rPrChange w:id="135" w:author="Allen" w:date="2013-06-17T10:17:00Z">
            <w:rPr/>
          </w:rPrChange>
        </w:rPr>
        <w:t xml:space="preserve">to another. </w:t>
      </w:r>
    </w:p>
    <w:p w14:paraId="7D688609" w14:textId="22410221" w:rsidR="00F45ECE" w:rsidRPr="00A769F2" w:rsidRDefault="00F45ECE" w:rsidP="00A769F2">
      <w:pPr>
        <w:pStyle w:val="ListParagraph"/>
        <w:numPr>
          <w:ilvl w:val="0"/>
          <w:numId w:val="12"/>
        </w:numPr>
        <w:rPr>
          <w:rFonts w:asciiTheme="minorHAnsi" w:hAnsiTheme="minorHAnsi"/>
          <w:rPrChange w:id="136" w:author="Allen" w:date="2013-06-17T10:17:00Z">
            <w:rPr/>
          </w:rPrChange>
        </w:rPr>
        <w:pPrChange w:id="137" w:author="Allen" w:date="2013-06-17T10:17:00Z">
          <w:pPr>
            <w:pStyle w:val="ListParagraph"/>
            <w:numPr>
              <w:numId w:val="12"/>
            </w:numPr>
            <w:ind w:hanging="360"/>
          </w:pPr>
        </w:pPrChange>
      </w:pPr>
      <w:r w:rsidRPr="00A769F2">
        <w:rPr>
          <w:rFonts w:asciiTheme="minorHAnsi" w:hAnsiTheme="minorHAnsi"/>
          <w:rPrChange w:id="138" w:author="Allen" w:date="2013-06-17T10:17:00Z">
            <w:rPr/>
          </w:rPrChange>
        </w:rPr>
        <w:t xml:space="preserve">No user </w:t>
      </w:r>
      <w:ins w:id="139" w:author="Jeffery Horsburgh" w:date="2013-06-04T15:14:00Z">
        <w:r w:rsidR="00811EBE" w:rsidRPr="00A769F2">
          <w:rPr>
            <w:rFonts w:asciiTheme="minorHAnsi" w:hAnsiTheme="minorHAnsi"/>
            <w:rPrChange w:id="140" w:author="Allen" w:date="2013-06-17T10:17:00Z">
              <w:rPr/>
            </w:rPrChange>
          </w:rPr>
          <w:t xml:space="preserve">other than the owner </w:t>
        </w:r>
      </w:ins>
      <w:r w:rsidRPr="00A769F2">
        <w:rPr>
          <w:rFonts w:asciiTheme="minorHAnsi" w:hAnsiTheme="minorHAnsi"/>
          <w:rPrChange w:id="141" w:author="Allen" w:date="2013-06-17T10:17:00Z">
            <w:rPr/>
          </w:rPrChange>
        </w:rPr>
        <w:t xml:space="preserve">may make an internal copy of the resource. </w:t>
      </w:r>
    </w:p>
    <w:p w14:paraId="2EB756D8" w14:textId="77777777" w:rsidR="00A769F2" w:rsidRPr="00A769F2" w:rsidRDefault="00A769F2" w:rsidP="00A769F2">
      <w:pPr>
        <w:ind w:left="360"/>
        <w:rPr>
          <w:ins w:id="142" w:author="Allen" w:date="2013-06-17T10:16:00Z"/>
          <w:rFonts w:asciiTheme="minorHAnsi" w:hAnsiTheme="minorHAnsi"/>
          <w:rPrChange w:id="143" w:author="Allen" w:date="2013-06-17T10:16:00Z">
            <w:rPr>
              <w:ins w:id="144" w:author="Allen" w:date="2013-06-17T10:16:00Z"/>
            </w:rPr>
          </w:rPrChange>
        </w:rPr>
        <w:pPrChange w:id="145" w:author="Allen" w:date="2013-06-17T10:16:00Z">
          <w:pPr>
            <w:pStyle w:val="ListParagraph"/>
            <w:numPr>
              <w:numId w:val="12"/>
            </w:numPr>
            <w:ind w:hanging="360"/>
          </w:pPr>
        </w:pPrChange>
      </w:pPr>
      <w:ins w:id="146" w:author="Allen" w:date="2013-06-17T10:16:00Z">
        <w:r w:rsidRPr="00A769F2">
          <w:rPr>
            <w:rFonts w:asciiTheme="minorHAnsi" w:hAnsiTheme="minorHAnsi"/>
            <w:rPrChange w:id="147" w:author="Allen" w:date="2013-06-17T10:16:00Z">
              <w:rPr/>
            </w:rPrChange>
          </w:rPr>
          <w:t>AKT:  Maintenance UI will reference custom access tables and node permissions and will display operations appropriate to the user</w:t>
        </w:r>
      </w:ins>
    </w:p>
    <w:p w14:paraId="27EC468C" w14:textId="77777777" w:rsidR="003339E2" w:rsidRPr="009C03A9" w:rsidRDefault="003339E2">
      <w:pPr>
        <w:rPr>
          <w:rFonts w:asciiTheme="minorHAnsi" w:hAnsiTheme="minorHAnsi"/>
        </w:rPr>
      </w:pPr>
    </w:p>
    <w:p w14:paraId="1D2C128F" w14:textId="7FDC1B8F" w:rsidR="003339E2" w:rsidRPr="009C03A9" w:rsidRDefault="003339E2">
      <w:pPr>
        <w:rPr>
          <w:rFonts w:asciiTheme="minorHAnsi" w:hAnsiTheme="minorHAnsi"/>
        </w:rPr>
      </w:pPr>
      <w:r w:rsidRPr="009C03A9">
        <w:rPr>
          <w:rFonts w:asciiTheme="minorHAnsi" w:hAnsiTheme="minorHAnsi"/>
          <w:b/>
        </w:rPr>
        <w:t>Rule:</w:t>
      </w:r>
      <w:r>
        <w:rPr>
          <w:rFonts w:asciiTheme="minorHAnsi" w:hAnsiTheme="minorHAnsi"/>
        </w:rPr>
        <w:t xml:space="preserve"> Regardless of the setting of “Do not redistribute”, </w:t>
      </w:r>
      <w:r w:rsidRPr="009C03A9">
        <w:rPr>
          <w:rFonts w:asciiTheme="minorHAnsi" w:hAnsiTheme="minorHAnsi"/>
        </w:rPr>
        <w:t xml:space="preserve"> </w:t>
      </w:r>
    </w:p>
    <w:p w14:paraId="1CF6C243" w14:textId="24FC3262" w:rsidR="003339E2" w:rsidRDefault="003339E2" w:rsidP="009C03A9">
      <w:pPr>
        <w:pStyle w:val="ListParagraph"/>
        <w:numPr>
          <w:ilvl w:val="0"/>
          <w:numId w:val="12"/>
        </w:numPr>
        <w:rPr>
          <w:rFonts w:asciiTheme="minorHAnsi" w:hAnsiTheme="minorHAnsi"/>
        </w:rPr>
      </w:pPr>
      <w:r w:rsidRPr="009C03A9">
        <w:rPr>
          <w:rFonts w:asciiTheme="minorHAnsi" w:hAnsiTheme="minorHAnsi"/>
        </w:rPr>
        <w:t xml:space="preserve">A user with a level of privilege may remove privileges that he or she granted. Owners may </w:t>
      </w:r>
      <w:r>
        <w:rPr>
          <w:rFonts w:asciiTheme="minorHAnsi" w:hAnsiTheme="minorHAnsi"/>
        </w:rPr>
        <w:t xml:space="preserve">in addition </w:t>
      </w:r>
      <w:r w:rsidRPr="009C03A9">
        <w:rPr>
          <w:rFonts w:asciiTheme="minorHAnsi" w:hAnsiTheme="minorHAnsi"/>
        </w:rPr>
        <w:t xml:space="preserve">remove any privilege whatsoever. </w:t>
      </w:r>
    </w:p>
    <w:p w14:paraId="6C009034" w14:textId="77777777" w:rsidR="00A769F2" w:rsidRPr="00A769F2" w:rsidRDefault="00A769F2" w:rsidP="00A769F2">
      <w:pPr>
        <w:ind w:left="360"/>
        <w:rPr>
          <w:ins w:id="148" w:author="Allen" w:date="2013-06-17T10:16:00Z"/>
          <w:rFonts w:asciiTheme="minorHAnsi" w:hAnsiTheme="minorHAnsi"/>
          <w:rPrChange w:id="149" w:author="Allen" w:date="2013-06-17T10:16:00Z">
            <w:rPr>
              <w:ins w:id="150" w:author="Allen" w:date="2013-06-17T10:16:00Z"/>
            </w:rPr>
          </w:rPrChange>
        </w:rPr>
        <w:pPrChange w:id="151" w:author="Allen" w:date="2013-06-17T10:16:00Z">
          <w:pPr>
            <w:pStyle w:val="ListParagraph"/>
            <w:numPr>
              <w:numId w:val="12"/>
            </w:numPr>
            <w:ind w:hanging="360"/>
          </w:pPr>
        </w:pPrChange>
      </w:pPr>
      <w:ins w:id="152" w:author="Allen" w:date="2013-06-17T10:16:00Z">
        <w:r w:rsidRPr="00A769F2">
          <w:rPr>
            <w:rFonts w:asciiTheme="minorHAnsi" w:hAnsiTheme="minorHAnsi"/>
            <w:rPrChange w:id="153" w:author="Allen" w:date="2013-06-17T10:16:00Z">
              <w:rPr/>
            </w:rPrChange>
          </w:rPr>
          <w:t>AKT:  Maintenance UI will reference custom access tables and node permissions and will display operations appropriate to the user</w:t>
        </w:r>
      </w:ins>
    </w:p>
    <w:p w14:paraId="79912AEF" w14:textId="77777777" w:rsidR="00F45ECE" w:rsidRDefault="00F45ECE">
      <w:pPr>
        <w:rPr>
          <w:rFonts w:asciiTheme="minorHAnsi" w:hAnsiTheme="minorHAnsi"/>
        </w:rPr>
      </w:pPr>
    </w:p>
    <w:p w14:paraId="45E164D0" w14:textId="3D540F83" w:rsidR="00F45ECE" w:rsidRDefault="00F45ECE">
      <w:pPr>
        <w:rPr>
          <w:ins w:id="154" w:author="Allen" w:date="2013-06-17T10:18:00Z"/>
          <w:rFonts w:asciiTheme="minorHAnsi" w:hAnsiTheme="minorHAnsi"/>
        </w:rPr>
      </w:pPr>
      <w:r w:rsidRPr="009C03A9">
        <w:rPr>
          <w:rFonts w:asciiTheme="minorHAnsi" w:hAnsiTheme="minorHAnsi"/>
          <w:b/>
        </w:rPr>
        <w:t>Rule:</w:t>
      </w:r>
      <w:r>
        <w:rPr>
          <w:rFonts w:asciiTheme="minorHAnsi" w:hAnsiTheme="minorHAnsi"/>
        </w:rPr>
        <w:t xml:space="preserve"> The setting for “Discoverable” determines whether the resource is listed in searches that match its </w:t>
      </w:r>
      <w:proofErr w:type="gramStart"/>
      <w:r>
        <w:rPr>
          <w:rFonts w:asciiTheme="minorHAnsi" w:hAnsiTheme="minorHAnsi"/>
        </w:rPr>
        <w:t>metadata</w:t>
      </w:r>
      <w:proofErr w:type="gramEnd"/>
      <w:r>
        <w:rPr>
          <w:rFonts w:asciiTheme="minorHAnsi" w:hAnsiTheme="minorHAnsi"/>
        </w:rPr>
        <w:t xml:space="preserve">.  This is independent of whether the resource is shared with </w:t>
      </w:r>
      <w:commentRangeStart w:id="155"/>
      <w:r>
        <w:rPr>
          <w:rFonts w:asciiTheme="minorHAnsi" w:hAnsiTheme="minorHAnsi"/>
        </w:rPr>
        <w:t>Public</w:t>
      </w:r>
      <w:commentRangeEnd w:id="155"/>
      <w:r w:rsidR="00811EBE">
        <w:rPr>
          <w:rStyle w:val="CommentReference"/>
        </w:rPr>
        <w:commentReference w:id="155"/>
      </w:r>
      <w:r>
        <w:rPr>
          <w:rFonts w:asciiTheme="minorHAnsi" w:hAnsiTheme="minorHAnsi"/>
        </w:rPr>
        <w:t xml:space="preserve">. </w:t>
      </w:r>
      <w:r w:rsidR="009C03A9">
        <w:rPr>
          <w:rFonts w:asciiTheme="minorHAnsi" w:hAnsiTheme="minorHAnsi"/>
        </w:rPr>
        <w:t xml:space="preserve"> This discoverability applies to all searches by anyone including public non registered users.  The metadata available through the search results will include the names and contact information of all owners to support the use case of them being contacted to request information about</w:t>
      </w:r>
      <w:ins w:id="156" w:author="Jeffery Horsburgh" w:date="2013-06-04T15:14:00Z">
        <w:r w:rsidR="00811EBE">
          <w:rPr>
            <w:rFonts w:asciiTheme="minorHAnsi" w:hAnsiTheme="minorHAnsi"/>
          </w:rPr>
          <w:t xml:space="preserve"> or access to</w:t>
        </w:r>
      </w:ins>
      <w:r w:rsidR="009C03A9">
        <w:rPr>
          <w:rFonts w:asciiTheme="minorHAnsi" w:hAnsiTheme="minorHAnsi"/>
        </w:rPr>
        <w:t xml:space="preserve"> the resource</w:t>
      </w:r>
      <w:ins w:id="157" w:author="Jeffery Horsburgh" w:date="2013-06-04T15:15:00Z">
        <w:r w:rsidR="00811EBE">
          <w:rPr>
            <w:rFonts w:asciiTheme="minorHAnsi" w:hAnsiTheme="minorHAnsi"/>
          </w:rPr>
          <w:t xml:space="preserve"> in the case that the resource is discoverable, but not publicly accessible</w:t>
        </w:r>
      </w:ins>
      <w:r w:rsidR="009C03A9">
        <w:rPr>
          <w:rFonts w:asciiTheme="minorHAnsi" w:hAnsiTheme="minorHAnsi"/>
        </w:rPr>
        <w:t>.</w:t>
      </w:r>
    </w:p>
    <w:p w14:paraId="3219566D" w14:textId="77777777" w:rsidR="00310F1E" w:rsidRDefault="00310F1E">
      <w:pPr>
        <w:rPr>
          <w:ins w:id="158" w:author="Allen" w:date="2013-06-17T10:18:00Z"/>
          <w:rFonts w:asciiTheme="minorHAnsi" w:hAnsiTheme="minorHAnsi"/>
        </w:rPr>
      </w:pPr>
    </w:p>
    <w:p w14:paraId="11155098" w14:textId="4B95A269" w:rsidR="00310F1E" w:rsidRPr="009C03A9" w:rsidRDefault="00310F1E">
      <w:pPr>
        <w:rPr>
          <w:rFonts w:asciiTheme="minorHAnsi" w:hAnsiTheme="minorHAnsi"/>
        </w:rPr>
      </w:pPr>
      <w:ins w:id="159" w:author="Allen" w:date="2013-06-17T10:18:00Z">
        <w:r>
          <w:rPr>
            <w:rFonts w:asciiTheme="minorHAnsi" w:hAnsiTheme="minorHAnsi"/>
          </w:rPr>
          <w:t xml:space="preserve">AKT:  Will need to </w:t>
        </w:r>
      </w:ins>
      <w:ins w:id="160" w:author="Allen" w:date="2013-06-17T10:19:00Z">
        <w:r>
          <w:rPr>
            <w:rFonts w:asciiTheme="minorHAnsi" w:hAnsiTheme="minorHAnsi"/>
          </w:rPr>
          <w:t>create a custom search view which references the “Discoverable” field and returns the data described above</w:t>
        </w:r>
      </w:ins>
    </w:p>
    <w:p w14:paraId="3A1A2A0C" w14:textId="77777777" w:rsidR="003339E2" w:rsidRPr="009C03A9" w:rsidRDefault="003339E2" w:rsidP="009C03A9">
      <w:pPr>
        <w:pStyle w:val="ListParagraph"/>
        <w:rPr>
          <w:rFonts w:asciiTheme="minorHAnsi" w:hAnsiTheme="minorHAnsi"/>
        </w:rPr>
      </w:pPr>
    </w:p>
    <w:p w14:paraId="17CF74C3" w14:textId="77777777" w:rsidR="008B157F" w:rsidRPr="00D74D7C" w:rsidRDefault="008B157F" w:rsidP="00217E2C">
      <w:pPr>
        <w:rPr>
          <w:rFonts w:asciiTheme="minorHAnsi" w:hAnsiTheme="minorHAnsi"/>
          <w:b/>
        </w:rPr>
      </w:pPr>
    </w:p>
    <w:p w14:paraId="46846964" w14:textId="77777777" w:rsidR="00310F1E" w:rsidRDefault="00D77F0D" w:rsidP="0040126F">
      <w:pPr>
        <w:rPr>
          <w:ins w:id="161" w:author="Allen" w:date="2013-06-17T10:19:00Z"/>
          <w:rFonts w:asciiTheme="minorHAnsi" w:hAnsiTheme="minorHAnsi"/>
        </w:rPr>
      </w:pPr>
      <w:r w:rsidRPr="00D925A3">
        <w:rPr>
          <w:rFonts w:asciiTheme="minorHAnsi" w:hAnsiTheme="minorHAnsi"/>
          <w:b/>
        </w:rPr>
        <w:t xml:space="preserve">Rule: </w:t>
      </w:r>
      <w:r w:rsidR="00A3193F" w:rsidRPr="00D925A3">
        <w:rPr>
          <w:rFonts w:asciiTheme="minorHAnsi" w:hAnsiTheme="minorHAnsi"/>
          <w:b/>
        </w:rPr>
        <w:t xml:space="preserve"> </w:t>
      </w:r>
      <w:r w:rsidR="00A3193F">
        <w:rPr>
          <w:rFonts w:asciiTheme="minorHAnsi" w:hAnsiTheme="minorHAnsi"/>
        </w:rPr>
        <w:t>Privileges assigned to others are not revoked if the original grantor’s privileges are revoked.</w:t>
      </w:r>
    </w:p>
    <w:p w14:paraId="62957CAB" w14:textId="28B8B9AE" w:rsidR="003C679A" w:rsidRDefault="00310F1E" w:rsidP="0040126F">
      <w:pPr>
        <w:rPr>
          <w:rFonts w:asciiTheme="minorHAnsi" w:hAnsiTheme="minorHAnsi"/>
        </w:rPr>
      </w:pPr>
      <w:ins w:id="162" w:author="Allen" w:date="2013-06-17T10:19:00Z">
        <w:r>
          <w:rPr>
            <w:rFonts w:asciiTheme="minorHAnsi" w:hAnsiTheme="minorHAnsi"/>
          </w:rPr>
          <w:t xml:space="preserve">AKT: Enforced by logic in the </w:t>
        </w:r>
        <w:proofErr w:type="spellStart"/>
        <w:r>
          <w:rPr>
            <w:rFonts w:asciiTheme="minorHAnsi" w:hAnsiTheme="minorHAnsi"/>
          </w:rPr>
          <w:t>main</w:t>
        </w:r>
      </w:ins>
      <w:ins w:id="163" w:author="Allen" w:date="2013-06-17T10:20:00Z">
        <w:r>
          <w:rPr>
            <w:rFonts w:asciiTheme="minorHAnsi" w:hAnsiTheme="minorHAnsi"/>
          </w:rPr>
          <w:t>t</w:t>
        </w:r>
      </w:ins>
      <w:proofErr w:type="spellEnd"/>
      <w:ins w:id="164" w:author="Allen" w:date="2013-06-17T10:19:00Z">
        <w:r>
          <w:rPr>
            <w:rFonts w:asciiTheme="minorHAnsi" w:hAnsiTheme="minorHAnsi"/>
          </w:rPr>
          <w:t xml:space="preserve"> UI</w:t>
        </w:r>
      </w:ins>
      <w:r w:rsidR="00A3193F">
        <w:rPr>
          <w:rFonts w:asciiTheme="minorHAnsi" w:hAnsiTheme="minorHAnsi"/>
        </w:rPr>
        <w:t xml:space="preserve"> </w:t>
      </w:r>
    </w:p>
    <w:p w14:paraId="51B816F6" w14:textId="77777777" w:rsidR="00310F1E" w:rsidRDefault="0040126F" w:rsidP="00217E2C">
      <w:pPr>
        <w:rPr>
          <w:ins w:id="165" w:author="Allen" w:date="2013-06-17T10:20:00Z"/>
          <w:rFonts w:asciiTheme="minorHAnsi" w:hAnsiTheme="minorHAnsi"/>
        </w:rPr>
      </w:pPr>
      <w:r w:rsidRPr="004F66A5">
        <w:rPr>
          <w:rFonts w:asciiTheme="minorHAnsi" w:hAnsiTheme="minorHAnsi"/>
          <w:b/>
        </w:rPr>
        <w:t>Rule:</w:t>
      </w:r>
      <w:r w:rsidRPr="004F66A5">
        <w:rPr>
          <w:rFonts w:asciiTheme="minorHAnsi" w:hAnsiTheme="minorHAnsi"/>
        </w:rPr>
        <w:t xml:space="preserve"> A user with a privilege over a resource can downgrade that privilege to any lower level of privilege.</w:t>
      </w:r>
      <w:r w:rsidR="00D77F0D">
        <w:rPr>
          <w:rFonts w:asciiTheme="minorHAnsi" w:hAnsiTheme="minorHAnsi"/>
        </w:rPr>
        <w:t xml:space="preserve"> The only exception to this rule is that the last owner cannot revoke ownership without transferring it.</w:t>
      </w:r>
    </w:p>
    <w:p w14:paraId="1E934FA3" w14:textId="5888AA43" w:rsidR="0040126F" w:rsidRPr="004F66A5" w:rsidRDefault="00310F1E" w:rsidP="00217E2C">
      <w:pPr>
        <w:rPr>
          <w:rFonts w:asciiTheme="minorHAnsi" w:hAnsiTheme="minorHAnsi"/>
        </w:rPr>
      </w:pPr>
      <w:ins w:id="166" w:author="Allen" w:date="2013-06-17T10:20:00Z">
        <w:r>
          <w:rPr>
            <w:rFonts w:asciiTheme="minorHAnsi" w:hAnsiTheme="minorHAnsi"/>
          </w:rPr>
          <w:t xml:space="preserve">AKT:  </w:t>
        </w:r>
        <w:proofErr w:type="spellStart"/>
        <w:r>
          <w:rPr>
            <w:rFonts w:asciiTheme="minorHAnsi" w:hAnsiTheme="minorHAnsi"/>
          </w:rPr>
          <w:t>Maint</w:t>
        </w:r>
        <w:proofErr w:type="spellEnd"/>
        <w:r>
          <w:rPr>
            <w:rFonts w:asciiTheme="minorHAnsi" w:hAnsiTheme="minorHAnsi"/>
          </w:rPr>
          <w:t xml:space="preserve"> UI will query custom access tables and fields to determine </w:t>
        </w:r>
        <w:proofErr w:type="spellStart"/>
        <w:r>
          <w:rPr>
            <w:rFonts w:asciiTheme="minorHAnsi" w:hAnsiTheme="minorHAnsi"/>
          </w:rPr>
          <w:t>appropriabe</w:t>
        </w:r>
        <w:proofErr w:type="spellEnd"/>
        <w:r>
          <w:rPr>
            <w:rFonts w:asciiTheme="minorHAnsi" w:hAnsiTheme="minorHAnsi"/>
          </w:rPr>
          <w:t xml:space="preserve"> downgrade operations</w:t>
        </w:r>
      </w:ins>
      <w:r w:rsidR="00D77F0D">
        <w:rPr>
          <w:rFonts w:asciiTheme="minorHAnsi" w:hAnsiTheme="minorHAnsi"/>
        </w:rPr>
        <w:t xml:space="preserve"> </w:t>
      </w:r>
    </w:p>
    <w:p w14:paraId="71CCCD82" w14:textId="36D90317" w:rsidR="004F66A5" w:rsidRDefault="0040126F" w:rsidP="00217E2C">
      <w:pPr>
        <w:rPr>
          <w:ins w:id="167" w:author="Allen" w:date="2013-06-17T10:21:00Z"/>
          <w:rFonts w:asciiTheme="minorHAnsi" w:hAnsiTheme="minorHAnsi"/>
        </w:rPr>
      </w:pPr>
      <w:r w:rsidRPr="004F66A5">
        <w:rPr>
          <w:rFonts w:asciiTheme="minorHAnsi" w:hAnsiTheme="minorHAnsi"/>
          <w:b/>
        </w:rPr>
        <w:t>Rule:</w:t>
      </w:r>
      <w:r w:rsidRPr="004F66A5">
        <w:rPr>
          <w:rFonts w:asciiTheme="minorHAnsi" w:hAnsiTheme="minorHAnsi"/>
        </w:rPr>
        <w:t xml:space="preserve"> When </w:t>
      </w:r>
      <w:r w:rsidR="00584E9D">
        <w:rPr>
          <w:rFonts w:asciiTheme="minorHAnsi" w:hAnsiTheme="minorHAnsi"/>
        </w:rPr>
        <w:t>duplicating</w:t>
      </w:r>
      <w:r w:rsidR="00584E9D" w:rsidRPr="004F66A5">
        <w:rPr>
          <w:rFonts w:asciiTheme="minorHAnsi" w:hAnsiTheme="minorHAnsi"/>
        </w:rPr>
        <w:t xml:space="preserve"> </w:t>
      </w:r>
      <w:r w:rsidRPr="004F66A5">
        <w:rPr>
          <w:rFonts w:asciiTheme="minorHAnsi" w:hAnsiTheme="minorHAnsi"/>
        </w:rPr>
        <w:t>a resource</w:t>
      </w:r>
      <w:r w:rsidR="004F66A5">
        <w:rPr>
          <w:rFonts w:asciiTheme="minorHAnsi" w:hAnsiTheme="minorHAnsi"/>
        </w:rPr>
        <w:t xml:space="preserve"> </w:t>
      </w:r>
      <w:r w:rsidR="00584E9D">
        <w:rPr>
          <w:rFonts w:asciiTheme="minorHAnsi" w:hAnsiTheme="minorHAnsi"/>
        </w:rPr>
        <w:t xml:space="preserve">inside </w:t>
      </w:r>
      <w:r w:rsidR="004F66A5">
        <w:rPr>
          <w:rFonts w:asciiTheme="minorHAnsi" w:hAnsiTheme="minorHAnsi"/>
        </w:rPr>
        <w:t>HydroShare</w:t>
      </w:r>
      <w:r w:rsidRPr="004F66A5">
        <w:rPr>
          <w:rFonts w:asciiTheme="minorHAnsi" w:hAnsiTheme="minorHAnsi"/>
        </w:rPr>
        <w:t xml:space="preserve">, privileges are not inherited for the </w:t>
      </w:r>
      <w:r w:rsidR="00584E9D">
        <w:rPr>
          <w:rFonts w:asciiTheme="minorHAnsi" w:hAnsiTheme="minorHAnsi"/>
        </w:rPr>
        <w:t>duplicate</w:t>
      </w:r>
      <w:r w:rsidRPr="004F66A5">
        <w:rPr>
          <w:rFonts w:asciiTheme="minorHAnsi" w:hAnsiTheme="minorHAnsi"/>
        </w:rPr>
        <w:t>.</w:t>
      </w:r>
      <w:r w:rsidR="00556E01">
        <w:rPr>
          <w:rFonts w:asciiTheme="minorHAnsi" w:hAnsiTheme="minorHAnsi"/>
        </w:rPr>
        <w:t xml:space="preserve"> </w:t>
      </w:r>
      <w:r w:rsidR="00642DFC">
        <w:rPr>
          <w:rFonts w:asciiTheme="minorHAnsi" w:hAnsiTheme="minorHAnsi"/>
        </w:rPr>
        <w:t xml:space="preserve"> </w:t>
      </w:r>
    </w:p>
    <w:p w14:paraId="0DF8AFD9" w14:textId="187ED3B4" w:rsidR="00310F1E" w:rsidRPr="00310F1E" w:rsidRDefault="00310F1E" w:rsidP="00217E2C">
      <w:pPr>
        <w:rPr>
          <w:rFonts w:asciiTheme="minorHAnsi" w:hAnsiTheme="minorHAnsi"/>
          <w:b/>
          <w:color w:val="FF0000"/>
          <w:rPrChange w:id="168" w:author="Allen" w:date="2013-06-17T10:21:00Z">
            <w:rPr>
              <w:rFonts w:asciiTheme="minorHAnsi" w:hAnsiTheme="minorHAnsi"/>
              <w:b/>
            </w:rPr>
          </w:rPrChange>
        </w:rPr>
      </w:pPr>
      <w:ins w:id="169" w:author="Allen" w:date="2013-06-17T10:21:00Z">
        <w:r w:rsidRPr="00310F1E">
          <w:rPr>
            <w:rFonts w:asciiTheme="minorHAnsi" w:hAnsiTheme="minorHAnsi"/>
            <w:color w:val="FF0000"/>
            <w:rPrChange w:id="170" w:author="Allen" w:date="2013-06-17T10:21:00Z">
              <w:rPr>
                <w:rFonts w:asciiTheme="minorHAnsi" w:hAnsiTheme="minorHAnsi"/>
              </w:rPr>
            </w:rPrChange>
          </w:rPr>
          <w:t>AKT:  Will we then create a default set of permissions, or take the user through a wizard to assign permissions?</w:t>
        </w:r>
      </w:ins>
    </w:p>
    <w:p w14:paraId="2DD28971" w14:textId="4BE98C45" w:rsidR="0040126F" w:rsidRDefault="0040126F" w:rsidP="00217E2C">
      <w:pPr>
        <w:rPr>
          <w:ins w:id="171" w:author="Allen" w:date="2013-06-17T10:21:00Z"/>
          <w:rFonts w:asciiTheme="minorHAnsi" w:hAnsiTheme="minorHAnsi"/>
        </w:rPr>
      </w:pPr>
      <w:r w:rsidRPr="004F66A5">
        <w:rPr>
          <w:rFonts w:asciiTheme="minorHAnsi" w:hAnsiTheme="minorHAnsi"/>
          <w:b/>
        </w:rPr>
        <w:t>Rule:</w:t>
      </w:r>
      <w:r w:rsidRPr="004F66A5">
        <w:rPr>
          <w:rFonts w:asciiTheme="minorHAnsi" w:hAnsiTheme="minorHAnsi"/>
        </w:rPr>
        <w:t xml:space="preserve"> The ability to comment upon or </w:t>
      </w:r>
      <w:r w:rsidR="009C03A9">
        <w:rPr>
          <w:rFonts w:asciiTheme="minorHAnsi" w:hAnsiTheme="minorHAnsi"/>
        </w:rPr>
        <w:t>vote for</w:t>
      </w:r>
      <w:r w:rsidR="009C03A9" w:rsidRPr="004F66A5">
        <w:rPr>
          <w:rFonts w:asciiTheme="minorHAnsi" w:hAnsiTheme="minorHAnsi"/>
        </w:rPr>
        <w:t xml:space="preserve"> </w:t>
      </w:r>
      <w:r w:rsidRPr="004F66A5">
        <w:rPr>
          <w:rFonts w:asciiTheme="minorHAnsi" w:hAnsiTheme="minorHAnsi"/>
        </w:rPr>
        <w:t xml:space="preserve">a resource requires login, even for publicly viewable resources. There is no anonymous commenting or </w:t>
      </w:r>
      <w:r w:rsidR="00F45ECE">
        <w:rPr>
          <w:rFonts w:asciiTheme="minorHAnsi" w:hAnsiTheme="minorHAnsi"/>
        </w:rPr>
        <w:t>voting.</w:t>
      </w:r>
    </w:p>
    <w:p w14:paraId="137B76AA" w14:textId="02842444" w:rsidR="00310F1E" w:rsidRPr="004F66A5" w:rsidRDefault="00310F1E" w:rsidP="00217E2C">
      <w:pPr>
        <w:rPr>
          <w:rFonts w:asciiTheme="minorHAnsi" w:hAnsiTheme="minorHAnsi"/>
        </w:rPr>
      </w:pPr>
      <w:ins w:id="172" w:author="Allen" w:date="2013-06-17T10:22:00Z">
        <w:r>
          <w:rPr>
            <w:rFonts w:asciiTheme="minorHAnsi" w:hAnsiTheme="minorHAnsi"/>
          </w:rPr>
          <w:t>AKT:  We use simple user permissions to achieve this</w:t>
        </w:r>
      </w:ins>
    </w:p>
    <w:p w14:paraId="78DE6AD2" w14:textId="77777777" w:rsidR="00CC499B" w:rsidRDefault="00CC499B" w:rsidP="00217E2C">
      <w:pPr>
        <w:rPr>
          <w:rFonts w:asciiTheme="minorHAnsi" w:hAnsiTheme="minorHAnsi"/>
        </w:rPr>
      </w:pPr>
    </w:p>
    <w:p w14:paraId="3D021EE2" w14:textId="1567A390" w:rsidR="00CC499B" w:rsidRPr="004F66A5" w:rsidRDefault="00CC499B" w:rsidP="00217E2C">
      <w:pPr>
        <w:rPr>
          <w:rFonts w:asciiTheme="minorHAnsi" w:hAnsiTheme="minorHAnsi"/>
          <w:b/>
        </w:rPr>
      </w:pPr>
      <w:r w:rsidRPr="004F66A5">
        <w:rPr>
          <w:rFonts w:asciiTheme="minorHAnsi" w:hAnsiTheme="minorHAnsi"/>
          <w:b/>
        </w:rPr>
        <w:t>Creating and managing groups</w:t>
      </w:r>
    </w:p>
    <w:p w14:paraId="43FA8E86" w14:textId="77777777" w:rsidR="00CC499B" w:rsidRPr="004F66A5" w:rsidRDefault="00CC499B" w:rsidP="00217E2C">
      <w:pPr>
        <w:rPr>
          <w:rFonts w:asciiTheme="minorHAnsi" w:hAnsiTheme="minorHAnsi"/>
          <w:b/>
        </w:rPr>
      </w:pPr>
    </w:p>
    <w:p w14:paraId="0325E773" w14:textId="16414E91" w:rsidR="006157F1" w:rsidRDefault="00CC499B" w:rsidP="006157F1">
      <w:pPr>
        <w:rPr>
          <w:rFonts w:asciiTheme="minorHAnsi" w:hAnsiTheme="minorHAnsi"/>
        </w:rPr>
      </w:pPr>
      <w:r>
        <w:rPr>
          <w:rFonts w:asciiTheme="minorHAnsi" w:hAnsiTheme="minorHAnsi"/>
        </w:rPr>
        <w:t xml:space="preserve">Groups are </w:t>
      </w:r>
      <w:r w:rsidR="00D925A3">
        <w:rPr>
          <w:rFonts w:asciiTheme="minorHAnsi" w:hAnsiTheme="minorHAnsi"/>
        </w:rPr>
        <w:t>similar to</w:t>
      </w:r>
      <w:r>
        <w:rPr>
          <w:rFonts w:asciiTheme="minorHAnsi" w:hAnsiTheme="minorHAnsi"/>
        </w:rPr>
        <w:t xml:space="preserve"> other resources.</w:t>
      </w:r>
      <w:r w:rsidR="00F45ECE">
        <w:rPr>
          <w:rFonts w:asciiTheme="minorHAnsi" w:hAnsiTheme="minorHAnsi"/>
        </w:rPr>
        <w:t xml:space="preserve"> To Change a group is to add and/or delete members</w:t>
      </w:r>
      <w:ins w:id="173" w:author="Jeffery Horsburgh" w:date="2013-06-04T15:15:00Z">
        <w:r w:rsidR="00811EBE">
          <w:rPr>
            <w:rFonts w:asciiTheme="minorHAnsi" w:hAnsiTheme="minorHAnsi"/>
          </w:rPr>
          <w:t xml:space="preserve"> or to change the metadata about the group</w:t>
        </w:r>
      </w:ins>
      <w:r w:rsidR="00F45ECE">
        <w:rPr>
          <w:rFonts w:asciiTheme="minorHAnsi" w:hAnsiTheme="minorHAnsi"/>
        </w:rPr>
        <w:t xml:space="preserve">. </w:t>
      </w:r>
      <w:commentRangeStart w:id="174"/>
      <w:r w:rsidR="00F45ECE">
        <w:rPr>
          <w:rFonts w:asciiTheme="minorHAnsi" w:hAnsiTheme="minorHAnsi"/>
        </w:rPr>
        <w:t>To View a group is to be able to list its members</w:t>
      </w:r>
      <w:ins w:id="175" w:author="Jeffery Horsburgh" w:date="2013-06-04T15:15:00Z">
        <w:r w:rsidR="00811EBE">
          <w:rPr>
            <w:rFonts w:asciiTheme="minorHAnsi" w:hAnsiTheme="minorHAnsi"/>
          </w:rPr>
          <w:t xml:space="preserve"> and metadata</w:t>
        </w:r>
      </w:ins>
      <w:r w:rsidR="00F45ECE">
        <w:rPr>
          <w:rFonts w:asciiTheme="minorHAnsi" w:hAnsiTheme="minorHAnsi"/>
        </w:rPr>
        <w:t>.</w:t>
      </w:r>
      <w:ins w:id="176" w:author="Jeffery Horsburgh" w:date="2013-06-04T15:15:00Z">
        <w:r w:rsidR="00811EBE">
          <w:rPr>
            <w:rFonts w:asciiTheme="minorHAnsi" w:hAnsiTheme="minorHAnsi"/>
          </w:rPr>
          <w:t xml:space="preserve">  Only group members will be able to see and access resources that have been shared with the group.</w:t>
        </w:r>
      </w:ins>
      <w:r>
        <w:rPr>
          <w:rFonts w:asciiTheme="minorHAnsi" w:hAnsiTheme="minorHAnsi"/>
        </w:rPr>
        <w:t xml:space="preserve"> </w:t>
      </w:r>
      <w:commentRangeEnd w:id="174"/>
      <w:r w:rsidR="00811EBE">
        <w:rPr>
          <w:rStyle w:val="CommentReference"/>
        </w:rPr>
        <w:commentReference w:id="174"/>
      </w:r>
    </w:p>
    <w:p w14:paraId="2F0AA270" w14:textId="3C7EB2BD" w:rsidR="00E55D54" w:rsidRDefault="00310F1E" w:rsidP="00217E2C">
      <w:pPr>
        <w:rPr>
          <w:rFonts w:asciiTheme="minorHAnsi" w:hAnsiTheme="minorHAnsi"/>
        </w:rPr>
      </w:pPr>
      <w:ins w:id="177" w:author="Allen" w:date="2013-06-17T10:22:00Z">
        <w:r>
          <w:rPr>
            <w:rFonts w:asciiTheme="minorHAnsi" w:hAnsiTheme="minorHAnsi"/>
          </w:rPr>
          <w:t>AKT:  already achieved via the Organic Groups Module</w:t>
        </w:r>
      </w:ins>
      <w:ins w:id="178" w:author="Allen" w:date="2013-06-17T10:24:00Z">
        <w:r>
          <w:rPr>
            <w:rFonts w:asciiTheme="minorHAnsi" w:hAnsiTheme="minorHAnsi"/>
          </w:rPr>
          <w:t xml:space="preserve"> – for additional granularity or visibility, we can create custom group views so users can view certain sets of metadata before deciding whether to join a group</w:t>
        </w:r>
      </w:ins>
    </w:p>
    <w:p w14:paraId="070CA2FA" w14:textId="0874942B" w:rsidR="00CC499B" w:rsidRDefault="00CC499B" w:rsidP="00217E2C">
      <w:pPr>
        <w:rPr>
          <w:ins w:id="179" w:author="Allen" w:date="2013-06-17T10:24:00Z"/>
          <w:rFonts w:asciiTheme="minorHAnsi" w:hAnsiTheme="minorHAnsi"/>
        </w:rPr>
      </w:pPr>
      <w:r w:rsidRPr="00BD105D">
        <w:rPr>
          <w:rFonts w:asciiTheme="minorHAnsi" w:hAnsiTheme="minorHAnsi"/>
          <w:b/>
        </w:rPr>
        <w:t>Rule:</w:t>
      </w:r>
      <w:r>
        <w:rPr>
          <w:rFonts w:asciiTheme="minorHAnsi" w:hAnsiTheme="minorHAnsi"/>
        </w:rPr>
        <w:t xml:space="preserve"> The owner can delete the group</w:t>
      </w:r>
      <w:r w:rsidR="00D925A3">
        <w:rPr>
          <w:rFonts w:asciiTheme="minorHAnsi" w:hAnsiTheme="minorHAnsi"/>
        </w:rPr>
        <w:t xml:space="preserve"> and add and remove group members including other owners</w:t>
      </w:r>
      <w:r>
        <w:rPr>
          <w:rFonts w:asciiTheme="minorHAnsi" w:hAnsiTheme="minorHAnsi"/>
        </w:rPr>
        <w:t xml:space="preserve">. </w:t>
      </w:r>
    </w:p>
    <w:p w14:paraId="639BC2F1" w14:textId="767EA72D" w:rsidR="00310F1E" w:rsidRDefault="00310F1E" w:rsidP="00217E2C">
      <w:pPr>
        <w:rPr>
          <w:rFonts w:asciiTheme="minorHAnsi" w:hAnsiTheme="minorHAnsi"/>
        </w:rPr>
      </w:pPr>
      <w:ins w:id="180" w:author="Allen" w:date="2013-06-17T10:24:00Z">
        <w:r>
          <w:rPr>
            <w:rFonts w:asciiTheme="minorHAnsi" w:hAnsiTheme="minorHAnsi"/>
          </w:rPr>
          <w:t xml:space="preserve">AKT:  </w:t>
        </w:r>
      </w:ins>
      <w:ins w:id="181" w:author="Allen" w:date="2013-06-17T10:25:00Z">
        <w:r>
          <w:rPr>
            <w:rFonts w:asciiTheme="minorHAnsi" w:hAnsiTheme="minorHAnsi"/>
          </w:rPr>
          <w:t>already achieved via the Organic Groups Module</w:t>
        </w:r>
      </w:ins>
    </w:p>
    <w:p w14:paraId="3EC1FE57" w14:textId="308371D4" w:rsidR="00642DFC" w:rsidRDefault="009F4FAB" w:rsidP="009F4FAB">
      <w:pPr>
        <w:rPr>
          <w:ins w:id="182" w:author="Allen" w:date="2013-06-17T10:25:00Z"/>
          <w:rFonts w:asciiTheme="minorHAnsi" w:hAnsiTheme="minorHAnsi"/>
        </w:rPr>
      </w:pPr>
      <w:r w:rsidRPr="002F4024">
        <w:rPr>
          <w:rFonts w:asciiTheme="minorHAnsi" w:hAnsiTheme="minorHAnsi"/>
          <w:b/>
        </w:rPr>
        <w:t xml:space="preserve">Rule: </w:t>
      </w:r>
      <w:r w:rsidRPr="002F4024">
        <w:rPr>
          <w:rFonts w:asciiTheme="minorHAnsi" w:hAnsiTheme="minorHAnsi"/>
        </w:rPr>
        <w:t xml:space="preserve"> </w:t>
      </w:r>
      <w:r>
        <w:rPr>
          <w:rFonts w:asciiTheme="minorHAnsi" w:hAnsiTheme="minorHAnsi"/>
        </w:rPr>
        <w:t>A member</w:t>
      </w:r>
      <w:r w:rsidRPr="002F4024">
        <w:rPr>
          <w:rFonts w:asciiTheme="minorHAnsi" w:hAnsiTheme="minorHAnsi"/>
        </w:rPr>
        <w:t xml:space="preserve"> of a group may not be another group</w:t>
      </w:r>
      <w:r>
        <w:rPr>
          <w:rFonts w:asciiTheme="minorHAnsi" w:hAnsiTheme="minorHAnsi"/>
        </w:rPr>
        <w:t>,</w:t>
      </w:r>
      <w:r w:rsidRPr="002F4024">
        <w:rPr>
          <w:rFonts w:asciiTheme="minorHAnsi" w:hAnsiTheme="minorHAnsi"/>
        </w:rPr>
        <w:t xml:space="preserve"> to avoid the complexity of potential nesting and recursion of groups.  </w:t>
      </w:r>
    </w:p>
    <w:p w14:paraId="73E059E3" w14:textId="3A18D71F" w:rsidR="00310F1E" w:rsidRDefault="00310F1E" w:rsidP="009F4FAB">
      <w:pPr>
        <w:rPr>
          <w:rFonts w:asciiTheme="minorHAnsi" w:hAnsiTheme="minorHAnsi"/>
        </w:rPr>
      </w:pPr>
      <w:proofErr w:type="gramStart"/>
      <w:ins w:id="183" w:author="Allen" w:date="2013-06-17T10:25:00Z">
        <w:r>
          <w:rPr>
            <w:rFonts w:asciiTheme="minorHAnsi" w:hAnsiTheme="minorHAnsi"/>
          </w:rPr>
          <w:t>already</w:t>
        </w:r>
        <w:proofErr w:type="gramEnd"/>
        <w:r>
          <w:rPr>
            <w:rFonts w:asciiTheme="minorHAnsi" w:hAnsiTheme="minorHAnsi"/>
          </w:rPr>
          <w:t xml:space="preserve"> </w:t>
        </w:r>
        <w:r>
          <w:rPr>
            <w:rFonts w:asciiTheme="minorHAnsi" w:hAnsiTheme="minorHAnsi"/>
          </w:rPr>
          <w:t>enforced</w:t>
        </w:r>
        <w:r>
          <w:rPr>
            <w:rFonts w:asciiTheme="minorHAnsi" w:hAnsiTheme="minorHAnsi"/>
          </w:rPr>
          <w:t xml:space="preserve"> via the Organic Groups Module</w:t>
        </w:r>
      </w:ins>
    </w:p>
    <w:p w14:paraId="6F487142" w14:textId="77777777" w:rsidR="00642DFC" w:rsidRDefault="00642DFC" w:rsidP="009F4FAB">
      <w:pPr>
        <w:rPr>
          <w:rFonts w:asciiTheme="minorHAnsi" w:hAnsiTheme="minorHAnsi"/>
        </w:rPr>
      </w:pPr>
    </w:p>
    <w:p w14:paraId="45D7F415" w14:textId="77777777" w:rsidR="00F45ECE" w:rsidRDefault="00642DFC" w:rsidP="009F4FAB">
      <w:pPr>
        <w:rPr>
          <w:rFonts w:asciiTheme="minorHAnsi" w:hAnsiTheme="minorHAnsi"/>
        </w:rPr>
      </w:pPr>
      <w:r w:rsidRPr="006157F1">
        <w:rPr>
          <w:rFonts w:asciiTheme="minorHAnsi" w:hAnsiTheme="minorHAnsi"/>
          <w:b/>
        </w:rPr>
        <w:t>Rule:</w:t>
      </w:r>
      <w:r>
        <w:rPr>
          <w:rFonts w:asciiTheme="minorHAnsi" w:hAnsiTheme="minorHAnsi"/>
        </w:rPr>
        <w:t xml:space="preserve"> </w:t>
      </w:r>
      <w:r w:rsidR="00F45ECE">
        <w:rPr>
          <w:rFonts w:asciiTheme="minorHAnsi" w:hAnsiTheme="minorHAnsi"/>
        </w:rPr>
        <w:t>If a group is not marked as “Do not redistribute”,</w:t>
      </w:r>
    </w:p>
    <w:p w14:paraId="26DB4092" w14:textId="25C19966" w:rsidR="00642DFC" w:rsidRPr="00AA4FBC" w:rsidRDefault="00642DFC" w:rsidP="00AA4FBC">
      <w:pPr>
        <w:pStyle w:val="ListParagraph"/>
        <w:numPr>
          <w:ilvl w:val="0"/>
          <w:numId w:val="14"/>
        </w:numPr>
        <w:rPr>
          <w:rFonts w:asciiTheme="minorHAnsi" w:hAnsiTheme="minorHAnsi"/>
        </w:rPr>
      </w:pPr>
      <w:r w:rsidRPr="00AA4FBC">
        <w:rPr>
          <w:rFonts w:asciiTheme="minorHAnsi" w:hAnsiTheme="minorHAnsi"/>
        </w:rPr>
        <w:t xml:space="preserve">View privileges allow one—in addition to View privilege – to authorize others to </w:t>
      </w:r>
      <w:r w:rsidR="00F45ECE" w:rsidRPr="00AA4FBC">
        <w:rPr>
          <w:rFonts w:asciiTheme="minorHAnsi" w:hAnsiTheme="minorHAnsi"/>
        </w:rPr>
        <w:t>View the group</w:t>
      </w:r>
      <w:r w:rsidRPr="00AA4FBC">
        <w:rPr>
          <w:rFonts w:asciiTheme="minorHAnsi" w:hAnsiTheme="minorHAnsi"/>
        </w:rPr>
        <w:t xml:space="preserve">. </w:t>
      </w:r>
    </w:p>
    <w:p w14:paraId="18A9B42F" w14:textId="59B7003E" w:rsidR="00642DFC" w:rsidRPr="00AA4FBC" w:rsidRDefault="00642DFC" w:rsidP="00AA4FBC">
      <w:pPr>
        <w:pStyle w:val="ListParagraph"/>
        <w:numPr>
          <w:ilvl w:val="0"/>
          <w:numId w:val="14"/>
        </w:numPr>
        <w:rPr>
          <w:rFonts w:asciiTheme="minorHAnsi" w:hAnsiTheme="minorHAnsi"/>
        </w:rPr>
      </w:pPr>
      <w:r w:rsidRPr="00AA4FBC">
        <w:rPr>
          <w:rFonts w:asciiTheme="minorHAnsi" w:hAnsiTheme="minorHAnsi"/>
        </w:rPr>
        <w:t xml:space="preserve">Change privilege allows one – in addition to Change privilege – to authorize others </w:t>
      </w:r>
      <w:r w:rsidR="00F45ECE">
        <w:rPr>
          <w:rFonts w:asciiTheme="minorHAnsi" w:hAnsiTheme="minorHAnsi"/>
        </w:rPr>
        <w:t>to Change the group</w:t>
      </w:r>
      <w:r w:rsidR="00605681">
        <w:rPr>
          <w:rFonts w:asciiTheme="minorHAnsi" w:hAnsiTheme="minorHAnsi"/>
        </w:rPr>
        <w:t xml:space="preserve"> (i.e. to add or remove group members)</w:t>
      </w:r>
      <w:r w:rsidR="00F45ECE">
        <w:rPr>
          <w:rFonts w:asciiTheme="minorHAnsi" w:hAnsiTheme="minorHAnsi"/>
        </w:rPr>
        <w:t>.</w:t>
      </w:r>
    </w:p>
    <w:p w14:paraId="197CEA58" w14:textId="77777777" w:rsidR="00CC499B" w:rsidRDefault="00CC499B" w:rsidP="00217E2C">
      <w:pPr>
        <w:rPr>
          <w:rFonts w:asciiTheme="minorHAnsi" w:hAnsiTheme="minorHAnsi"/>
        </w:rPr>
      </w:pPr>
    </w:p>
    <w:p w14:paraId="4B9C0C6D" w14:textId="542E6EFC" w:rsidR="00605681" w:rsidRDefault="00605681" w:rsidP="00217E2C">
      <w:pPr>
        <w:rPr>
          <w:rFonts w:asciiTheme="minorHAnsi" w:hAnsiTheme="minorHAnsi"/>
        </w:rPr>
      </w:pPr>
      <w:r>
        <w:rPr>
          <w:rFonts w:asciiTheme="minorHAnsi" w:hAnsiTheme="minorHAnsi"/>
        </w:rPr>
        <w:t>Note that setting the “Do not redistribute”</w:t>
      </w:r>
      <w:r w:rsidR="00C43384">
        <w:rPr>
          <w:rFonts w:asciiTheme="minorHAnsi" w:hAnsiTheme="minorHAnsi"/>
        </w:rPr>
        <w:t xml:space="preserve"> property on a group makes it so that only owners can add members since adding a member amounts to sharing it with that user.  Changers will still be able to remove members.</w:t>
      </w:r>
    </w:p>
    <w:p w14:paraId="327E2F54" w14:textId="5D46E778" w:rsidR="00605681" w:rsidRDefault="00310F1E" w:rsidP="00217E2C">
      <w:pPr>
        <w:rPr>
          <w:ins w:id="184" w:author="Allen" w:date="2013-06-17T10:26:00Z"/>
          <w:rFonts w:asciiTheme="minorHAnsi" w:hAnsiTheme="minorHAnsi"/>
        </w:rPr>
      </w:pPr>
      <w:ins w:id="185" w:author="Allen" w:date="2013-06-17T10:26:00Z">
        <w:r>
          <w:rPr>
            <w:rFonts w:asciiTheme="minorHAnsi" w:hAnsiTheme="minorHAnsi"/>
          </w:rPr>
          <w:t>AKT:  to affect the above, it sounds like we’ll need to add the new CCK fields to the group node type as well and create a custom workflow for adding and removing members from groups</w:t>
        </w:r>
      </w:ins>
    </w:p>
    <w:p w14:paraId="64B05F5A" w14:textId="77777777" w:rsidR="00310F1E" w:rsidRDefault="00310F1E" w:rsidP="00217E2C">
      <w:pPr>
        <w:rPr>
          <w:rFonts w:asciiTheme="minorHAnsi" w:hAnsiTheme="minorHAnsi"/>
        </w:rPr>
      </w:pPr>
    </w:p>
    <w:p w14:paraId="697D7EBE" w14:textId="4225BE4B" w:rsidR="00CC499B" w:rsidRPr="00BD105D" w:rsidRDefault="00CC499B" w:rsidP="00217E2C">
      <w:pPr>
        <w:rPr>
          <w:rFonts w:asciiTheme="minorHAnsi" w:hAnsiTheme="minorHAnsi"/>
          <w:b/>
        </w:rPr>
      </w:pPr>
      <w:r w:rsidRPr="00BD105D">
        <w:rPr>
          <w:rFonts w:asciiTheme="minorHAnsi" w:hAnsiTheme="minorHAnsi"/>
          <w:b/>
        </w:rPr>
        <w:t xml:space="preserve">Group privileges </w:t>
      </w:r>
    </w:p>
    <w:p w14:paraId="25961884" w14:textId="77777777" w:rsidR="00CC499B" w:rsidRDefault="00CC499B" w:rsidP="00217E2C">
      <w:pPr>
        <w:rPr>
          <w:rFonts w:asciiTheme="minorHAnsi" w:hAnsiTheme="minorHAnsi"/>
        </w:rPr>
      </w:pPr>
    </w:p>
    <w:p w14:paraId="0A375034" w14:textId="0A6E03FB" w:rsidR="00CC499B" w:rsidRDefault="00E55D54" w:rsidP="00217E2C">
      <w:pPr>
        <w:rPr>
          <w:ins w:id="186" w:author="Allen" w:date="2013-06-17T10:27:00Z"/>
          <w:rFonts w:asciiTheme="minorHAnsi" w:hAnsiTheme="minorHAnsi"/>
        </w:rPr>
      </w:pPr>
      <w:r w:rsidRPr="00BD105D">
        <w:rPr>
          <w:rFonts w:asciiTheme="minorHAnsi" w:hAnsiTheme="minorHAnsi"/>
          <w:b/>
        </w:rPr>
        <w:lastRenderedPageBreak/>
        <w:t>Rule:</w:t>
      </w:r>
      <w:r>
        <w:rPr>
          <w:rFonts w:asciiTheme="minorHAnsi" w:hAnsiTheme="minorHAnsi"/>
        </w:rPr>
        <w:t xml:space="preserve"> </w:t>
      </w:r>
      <w:r w:rsidR="00D77F0D">
        <w:rPr>
          <w:rFonts w:asciiTheme="minorHAnsi" w:hAnsiTheme="minorHAnsi"/>
        </w:rPr>
        <w:t>O</w:t>
      </w:r>
      <w:r>
        <w:rPr>
          <w:rFonts w:asciiTheme="minorHAnsi" w:hAnsiTheme="minorHAnsi"/>
        </w:rPr>
        <w:t xml:space="preserve">ne may </w:t>
      </w:r>
      <w:r w:rsidR="00584E9D">
        <w:rPr>
          <w:rFonts w:asciiTheme="minorHAnsi" w:hAnsiTheme="minorHAnsi"/>
        </w:rPr>
        <w:t>share a resource with a</w:t>
      </w:r>
      <w:r w:rsidR="00D77F0D">
        <w:rPr>
          <w:rFonts w:asciiTheme="minorHAnsi" w:hAnsiTheme="minorHAnsi"/>
        </w:rPr>
        <w:t>ny</w:t>
      </w:r>
      <w:r w:rsidR="00584E9D">
        <w:rPr>
          <w:rFonts w:asciiTheme="minorHAnsi" w:hAnsiTheme="minorHAnsi"/>
        </w:rPr>
        <w:t xml:space="preserve"> group, regardless of whether one is a member or not. </w:t>
      </w:r>
    </w:p>
    <w:p w14:paraId="042AD664" w14:textId="7A6F6E1A" w:rsidR="00310F1E" w:rsidRDefault="00310F1E" w:rsidP="00217E2C">
      <w:pPr>
        <w:rPr>
          <w:rFonts w:asciiTheme="minorHAnsi" w:hAnsiTheme="minorHAnsi"/>
        </w:rPr>
      </w:pPr>
      <w:ins w:id="187" w:author="Allen" w:date="2013-06-17T10:27:00Z">
        <w:r>
          <w:rPr>
            <w:rFonts w:asciiTheme="minorHAnsi" w:hAnsiTheme="minorHAnsi"/>
          </w:rPr>
          <w:t>AKT:  Assuming they have permission to share the resource</w:t>
        </w:r>
      </w:ins>
    </w:p>
    <w:p w14:paraId="48E39E9A" w14:textId="3F03ACF4" w:rsidR="00F45ECE" w:rsidRDefault="00F45ECE" w:rsidP="00F45ECE">
      <w:pPr>
        <w:rPr>
          <w:ins w:id="188" w:author="Allen" w:date="2013-06-17T10:28:00Z"/>
          <w:rFonts w:asciiTheme="minorHAnsi" w:hAnsiTheme="minorHAnsi"/>
          <w:color w:val="auto"/>
        </w:rPr>
      </w:pPr>
      <w:r w:rsidRPr="00AA4FBC">
        <w:rPr>
          <w:rFonts w:asciiTheme="minorHAnsi" w:hAnsiTheme="minorHAnsi"/>
          <w:b/>
          <w:color w:val="auto"/>
        </w:rPr>
        <w:t>Rule:</w:t>
      </w:r>
      <w:r>
        <w:rPr>
          <w:rFonts w:asciiTheme="minorHAnsi" w:hAnsiTheme="minorHAnsi"/>
          <w:color w:val="auto"/>
        </w:rPr>
        <w:t xml:space="preserve"> Assent is not required from the group in order to grant group privileges. </w:t>
      </w:r>
    </w:p>
    <w:p w14:paraId="37598A6A" w14:textId="3DB058DE" w:rsidR="00D26FF4" w:rsidRDefault="00D26FF4" w:rsidP="00F45ECE">
      <w:pPr>
        <w:rPr>
          <w:rFonts w:asciiTheme="minorHAnsi" w:hAnsiTheme="minorHAnsi"/>
          <w:color w:val="auto"/>
        </w:rPr>
      </w:pPr>
      <w:ins w:id="189" w:author="Allen" w:date="2013-06-17T10:28:00Z">
        <w:r>
          <w:rPr>
            <w:rFonts w:asciiTheme="minorHAnsi" w:hAnsiTheme="minorHAnsi"/>
            <w:color w:val="auto"/>
          </w:rPr>
          <w:t xml:space="preserve">AKT:  No workflow here.  Just </w:t>
        </w:r>
        <w:proofErr w:type="gramStart"/>
        <w:r>
          <w:rPr>
            <w:rFonts w:asciiTheme="minorHAnsi" w:hAnsiTheme="minorHAnsi"/>
            <w:color w:val="auto"/>
          </w:rPr>
          <w:t xml:space="preserve">a  </w:t>
        </w:r>
        <w:proofErr w:type="spellStart"/>
        <w:r>
          <w:rPr>
            <w:rFonts w:asciiTheme="minorHAnsi" w:hAnsiTheme="minorHAnsi"/>
            <w:color w:val="auto"/>
          </w:rPr>
          <w:t>main</w:t>
        </w:r>
      </w:ins>
      <w:ins w:id="190" w:author="Allen" w:date="2013-06-17T10:29:00Z">
        <w:r>
          <w:rPr>
            <w:rFonts w:asciiTheme="minorHAnsi" w:hAnsiTheme="minorHAnsi"/>
            <w:color w:val="auto"/>
          </w:rPr>
          <w:t>t</w:t>
        </w:r>
      </w:ins>
      <w:proofErr w:type="spellEnd"/>
      <w:proofErr w:type="gramEnd"/>
      <w:ins w:id="191" w:author="Allen" w:date="2013-06-17T10:28:00Z">
        <w:r>
          <w:rPr>
            <w:rFonts w:asciiTheme="minorHAnsi" w:hAnsiTheme="minorHAnsi"/>
            <w:color w:val="auto"/>
          </w:rPr>
          <w:t xml:space="preserve"> UI to grant group </w:t>
        </w:r>
        <w:proofErr w:type="spellStart"/>
        <w:r>
          <w:rPr>
            <w:rFonts w:asciiTheme="minorHAnsi" w:hAnsiTheme="minorHAnsi"/>
            <w:color w:val="auto"/>
          </w:rPr>
          <w:t>privs</w:t>
        </w:r>
      </w:ins>
      <w:proofErr w:type="spellEnd"/>
    </w:p>
    <w:p w14:paraId="2B2BC2F9" w14:textId="5F48531C" w:rsidR="00F45ECE" w:rsidRDefault="00F45ECE" w:rsidP="00F45ECE">
      <w:pPr>
        <w:rPr>
          <w:rFonts w:asciiTheme="minorHAnsi" w:hAnsiTheme="minorHAnsi"/>
          <w:color w:val="auto"/>
        </w:rPr>
      </w:pPr>
      <w:r w:rsidRPr="00431D11">
        <w:rPr>
          <w:rFonts w:asciiTheme="minorHAnsi" w:hAnsiTheme="minorHAnsi"/>
          <w:b/>
        </w:rPr>
        <w:t>Rule:</w:t>
      </w:r>
      <w:r>
        <w:rPr>
          <w:rFonts w:asciiTheme="minorHAnsi" w:hAnsiTheme="minorHAnsi"/>
        </w:rPr>
        <w:t xml:space="preserve"> </w:t>
      </w:r>
      <w:r w:rsidRPr="000A0E7E">
        <w:rPr>
          <w:rFonts w:asciiTheme="minorHAnsi" w:hAnsiTheme="minorHAnsi"/>
          <w:color w:val="auto"/>
        </w:rPr>
        <w:t xml:space="preserve">Sharing a resource with a whole group at a privilege above </w:t>
      </w:r>
      <w:r>
        <w:rPr>
          <w:rFonts w:asciiTheme="minorHAnsi" w:hAnsiTheme="minorHAnsi"/>
          <w:color w:val="auto"/>
        </w:rPr>
        <w:t xml:space="preserve">View </w:t>
      </w:r>
      <w:r w:rsidRPr="000A0E7E">
        <w:rPr>
          <w:rFonts w:asciiTheme="minorHAnsi" w:hAnsiTheme="minorHAnsi"/>
          <w:color w:val="auto"/>
        </w:rPr>
        <w:t xml:space="preserve">requires that one </w:t>
      </w:r>
      <w:commentRangeStart w:id="192"/>
      <w:r w:rsidRPr="000A0E7E">
        <w:rPr>
          <w:rFonts w:asciiTheme="minorHAnsi" w:hAnsiTheme="minorHAnsi"/>
          <w:color w:val="auto"/>
        </w:rPr>
        <w:t>own both the resource and the group</w:t>
      </w:r>
      <w:r>
        <w:rPr>
          <w:rFonts w:asciiTheme="minorHAnsi" w:hAnsiTheme="minorHAnsi"/>
          <w:color w:val="auto"/>
        </w:rPr>
        <w:t>.</w:t>
      </w:r>
      <w:commentRangeEnd w:id="192"/>
      <w:r w:rsidR="00811EBE">
        <w:rPr>
          <w:rStyle w:val="CommentReference"/>
        </w:rPr>
        <w:commentReference w:id="192"/>
      </w:r>
    </w:p>
    <w:p w14:paraId="065A3FD8" w14:textId="314E16F0" w:rsidR="00D77F0D" w:rsidRPr="000A0E7E" w:rsidRDefault="00D26FF4" w:rsidP="00217E2C">
      <w:pPr>
        <w:rPr>
          <w:rFonts w:asciiTheme="minorHAnsi" w:hAnsiTheme="minorHAnsi"/>
          <w:color w:val="auto"/>
        </w:rPr>
      </w:pPr>
      <w:ins w:id="193" w:author="Allen" w:date="2013-06-17T10:29:00Z">
        <w:r>
          <w:rPr>
            <w:rFonts w:asciiTheme="minorHAnsi" w:hAnsiTheme="minorHAnsi"/>
            <w:color w:val="auto"/>
          </w:rPr>
          <w:t>AKT:  We need to make a call here and implement the appropriate access check</w:t>
        </w:r>
      </w:ins>
    </w:p>
    <w:p w14:paraId="704E0459" w14:textId="4F4FF41F" w:rsidR="00D77F0D" w:rsidRPr="000A0E7E" w:rsidRDefault="00D77F0D" w:rsidP="00217E2C">
      <w:pPr>
        <w:rPr>
          <w:rFonts w:asciiTheme="minorHAnsi" w:hAnsiTheme="minorHAnsi"/>
          <w:i/>
          <w:color w:val="auto"/>
        </w:rPr>
      </w:pPr>
      <w:r w:rsidRPr="000A0E7E">
        <w:rPr>
          <w:rFonts w:asciiTheme="minorHAnsi" w:hAnsiTheme="minorHAnsi"/>
          <w:b/>
          <w:color w:val="auto"/>
        </w:rPr>
        <w:t>Comment:</w:t>
      </w:r>
      <w:r w:rsidRPr="000A0E7E">
        <w:rPr>
          <w:rFonts w:asciiTheme="minorHAnsi" w:hAnsiTheme="minorHAnsi"/>
          <w:color w:val="auto"/>
        </w:rPr>
        <w:t xml:space="preserve"> This prevents the need for the whole group to assent to privileges.  </w:t>
      </w:r>
    </w:p>
    <w:p w14:paraId="2EBAF8D8" w14:textId="77777777" w:rsidR="00966031" w:rsidRPr="004F66A5" w:rsidRDefault="00966031" w:rsidP="00082CE5">
      <w:pPr>
        <w:pStyle w:val="CommentText"/>
        <w:rPr>
          <w:rFonts w:asciiTheme="minorHAnsi" w:hAnsiTheme="minorHAnsi"/>
          <w:sz w:val="22"/>
          <w:szCs w:val="22"/>
        </w:rPr>
      </w:pPr>
    </w:p>
    <w:p w14:paraId="55E954E1" w14:textId="7D9CDF9F" w:rsidR="00966031" w:rsidRPr="004F66A5" w:rsidRDefault="00966031" w:rsidP="00082CE5">
      <w:pPr>
        <w:pStyle w:val="CommentText"/>
        <w:rPr>
          <w:rFonts w:asciiTheme="minorHAnsi" w:hAnsiTheme="minorHAnsi"/>
          <w:b/>
          <w:sz w:val="22"/>
          <w:szCs w:val="22"/>
        </w:rPr>
      </w:pPr>
      <w:r w:rsidRPr="004F66A5">
        <w:rPr>
          <w:rFonts w:asciiTheme="minorHAnsi" w:hAnsiTheme="minorHAnsi"/>
          <w:b/>
          <w:sz w:val="22"/>
          <w:szCs w:val="22"/>
        </w:rPr>
        <w:t>Assent to accept privilege</w:t>
      </w:r>
    </w:p>
    <w:p w14:paraId="50D7B971" w14:textId="77777777" w:rsidR="00966031" w:rsidRPr="004F66A5" w:rsidRDefault="00966031" w:rsidP="00082CE5">
      <w:pPr>
        <w:pStyle w:val="CommentText"/>
        <w:rPr>
          <w:rFonts w:asciiTheme="minorHAnsi" w:hAnsiTheme="minorHAnsi"/>
          <w:b/>
          <w:sz w:val="22"/>
          <w:szCs w:val="22"/>
        </w:rPr>
      </w:pPr>
    </w:p>
    <w:p w14:paraId="47F89B0F" w14:textId="4B40658C" w:rsidR="00966031" w:rsidRPr="004F66A5" w:rsidRDefault="00966031" w:rsidP="00082CE5">
      <w:pPr>
        <w:pStyle w:val="CommentText"/>
        <w:rPr>
          <w:rFonts w:asciiTheme="minorHAnsi" w:hAnsiTheme="minorHAnsi"/>
          <w:sz w:val="22"/>
          <w:szCs w:val="22"/>
        </w:rPr>
      </w:pPr>
      <w:r w:rsidRPr="004F66A5">
        <w:rPr>
          <w:rFonts w:asciiTheme="minorHAnsi" w:hAnsiTheme="minorHAnsi"/>
          <w:sz w:val="22"/>
          <w:szCs w:val="22"/>
        </w:rPr>
        <w:t>Formal assent of the grantee is required in order to assign certain privileges, because these privileges imply some kind of responsibility for the resource</w:t>
      </w:r>
      <w:r w:rsidR="000A0E7E">
        <w:rPr>
          <w:rFonts w:asciiTheme="minorHAnsi" w:hAnsiTheme="minorHAnsi"/>
          <w:sz w:val="22"/>
          <w:szCs w:val="22"/>
        </w:rPr>
        <w:t xml:space="preserve"> or identification of the user as being associated with the resource</w:t>
      </w:r>
      <w:r w:rsidRPr="004F66A5">
        <w:rPr>
          <w:rFonts w:asciiTheme="minorHAnsi" w:hAnsiTheme="minorHAnsi"/>
          <w:sz w:val="22"/>
          <w:szCs w:val="22"/>
        </w:rPr>
        <w:t xml:space="preserve">. </w:t>
      </w:r>
    </w:p>
    <w:p w14:paraId="27616691" w14:textId="77777777" w:rsidR="00966031" w:rsidRPr="004F66A5" w:rsidRDefault="00966031" w:rsidP="00082CE5">
      <w:pPr>
        <w:pStyle w:val="CommentText"/>
        <w:rPr>
          <w:rFonts w:asciiTheme="minorHAnsi" w:hAnsiTheme="minorHAnsi"/>
          <w:b/>
          <w:sz w:val="22"/>
          <w:szCs w:val="22"/>
        </w:rPr>
      </w:pPr>
    </w:p>
    <w:p w14:paraId="4707293B" w14:textId="3B7B1CBF" w:rsidR="00966031" w:rsidRDefault="00966031" w:rsidP="00082CE5">
      <w:pPr>
        <w:pStyle w:val="CommentText"/>
        <w:rPr>
          <w:ins w:id="194" w:author="Allen" w:date="2013-06-17T10:30:00Z"/>
          <w:rFonts w:asciiTheme="minorHAnsi" w:hAnsiTheme="minorHAnsi"/>
          <w:sz w:val="22"/>
          <w:szCs w:val="22"/>
        </w:rPr>
      </w:pPr>
      <w:r w:rsidRPr="004F66A5">
        <w:rPr>
          <w:rFonts w:asciiTheme="minorHAnsi" w:hAnsiTheme="minorHAnsi"/>
          <w:b/>
          <w:sz w:val="22"/>
          <w:szCs w:val="22"/>
        </w:rPr>
        <w:t>Rule:</w:t>
      </w:r>
      <w:r w:rsidRPr="004F66A5">
        <w:rPr>
          <w:rFonts w:asciiTheme="minorHAnsi" w:hAnsiTheme="minorHAnsi"/>
          <w:sz w:val="22"/>
          <w:szCs w:val="22"/>
        </w:rPr>
        <w:t xml:space="preserve"> </w:t>
      </w:r>
      <w:r w:rsidR="00C43384">
        <w:rPr>
          <w:rFonts w:asciiTheme="minorHAnsi" w:hAnsiTheme="minorHAnsi"/>
          <w:sz w:val="22"/>
          <w:szCs w:val="22"/>
        </w:rPr>
        <w:t>Change or Owner</w:t>
      </w:r>
      <w:r w:rsidR="00C43384" w:rsidRPr="004F66A5">
        <w:rPr>
          <w:rFonts w:asciiTheme="minorHAnsi" w:hAnsiTheme="minorHAnsi"/>
          <w:sz w:val="22"/>
          <w:szCs w:val="22"/>
        </w:rPr>
        <w:t xml:space="preserve"> </w:t>
      </w:r>
      <w:r w:rsidRPr="004F66A5">
        <w:rPr>
          <w:rFonts w:asciiTheme="minorHAnsi" w:hAnsiTheme="minorHAnsi"/>
          <w:sz w:val="22"/>
          <w:szCs w:val="22"/>
        </w:rPr>
        <w:t>privileges require the explicit assent of the grantee before being assigned.</w:t>
      </w:r>
    </w:p>
    <w:p w14:paraId="1BD2D5C6" w14:textId="025FC594" w:rsidR="00D26FF4" w:rsidRDefault="00D26FF4" w:rsidP="00082CE5">
      <w:pPr>
        <w:pStyle w:val="CommentText"/>
        <w:rPr>
          <w:rFonts w:asciiTheme="minorHAnsi" w:hAnsiTheme="minorHAnsi"/>
          <w:sz w:val="22"/>
          <w:szCs w:val="22"/>
        </w:rPr>
      </w:pPr>
      <w:ins w:id="195" w:author="Allen" w:date="2013-06-17T10:30:00Z">
        <w:r>
          <w:rPr>
            <w:rFonts w:asciiTheme="minorHAnsi" w:hAnsiTheme="minorHAnsi"/>
            <w:sz w:val="22"/>
            <w:szCs w:val="22"/>
          </w:rPr>
          <w:t>AKT: Add custom workflow.  Do not publish the change until the grantee assents</w:t>
        </w:r>
      </w:ins>
    </w:p>
    <w:p w14:paraId="6518C4EA" w14:textId="34DE1080" w:rsidR="00F45ECE" w:rsidRDefault="00F45ECE" w:rsidP="00082CE5">
      <w:pPr>
        <w:pStyle w:val="CommentText"/>
        <w:rPr>
          <w:ins w:id="196" w:author="Allen" w:date="2013-06-17T10:30:00Z"/>
          <w:rFonts w:asciiTheme="minorHAnsi" w:hAnsiTheme="minorHAnsi"/>
          <w:sz w:val="22"/>
          <w:szCs w:val="22"/>
        </w:rPr>
      </w:pPr>
      <w:r w:rsidRPr="00AA4FBC">
        <w:rPr>
          <w:rFonts w:asciiTheme="minorHAnsi" w:hAnsiTheme="minorHAnsi"/>
          <w:b/>
          <w:sz w:val="22"/>
          <w:szCs w:val="22"/>
        </w:rPr>
        <w:t>Rule:</w:t>
      </w:r>
      <w:r>
        <w:rPr>
          <w:rFonts w:asciiTheme="minorHAnsi" w:hAnsiTheme="minorHAnsi"/>
          <w:sz w:val="22"/>
          <w:szCs w:val="22"/>
        </w:rPr>
        <w:t xml:space="preserve"> Granting a privilege to a group does not require assent from the group. </w:t>
      </w:r>
    </w:p>
    <w:p w14:paraId="2F2B7E88" w14:textId="32A1F0FD" w:rsidR="00D26FF4" w:rsidRPr="004F66A5" w:rsidRDefault="00D26FF4" w:rsidP="00082CE5">
      <w:pPr>
        <w:pStyle w:val="CommentText"/>
        <w:rPr>
          <w:rFonts w:asciiTheme="minorHAnsi" w:hAnsiTheme="minorHAnsi"/>
          <w:sz w:val="22"/>
          <w:szCs w:val="22"/>
        </w:rPr>
      </w:pPr>
      <w:ins w:id="197" w:author="Allen" w:date="2013-06-17T10:30:00Z">
        <w:r>
          <w:rPr>
            <w:rFonts w:asciiTheme="minorHAnsi" w:hAnsiTheme="minorHAnsi"/>
            <w:sz w:val="22"/>
            <w:szCs w:val="22"/>
          </w:rPr>
          <w:t>AKT:  No workflow, automatic publish of change to privilege</w:t>
        </w:r>
      </w:ins>
    </w:p>
    <w:p w14:paraId="7C7D4D81" w14:textId="7B2C7877" w:rsidR="00690870" w:rsidRDefault="00966031" w:rsidP="00BD105D">
      <w:pPr>
        <w:pStyle w:val="CommentText"/>
        <w:rPr>
          <w:ins w:id="198" w:author="Allen" w:date="2013-06-17T10:31:00Z"/>
          <w:rFonts w:asciiTheme="minorHAnsi" w:hAnsiTheme="minorHAnsi"/>
          <w:sz w:val="22"/>
          <w:szCs w:val="22"/>
        </w:rPr>
      </w:pPr>
      <w:r w:rsidRPr="00431D11">
        <w:rPr>
          <w:rFonts w:asciiTheme="minorHAnsi" w:hAnsiTheme="minorHAnsi"/>
          <w:b/>
          <w:sz w:val="22"/>
          <w:szCs w:val="22"/>
        </w:rPr>
        <w:t>Rule:</w:t>
      </w:r>
      <w:r w:rsidRPr="00431D11">
        <w:rPr>
          <w:rFonts w:asciiTheme="minorHAnsi" w:hAnsiTheme="minorHAnsi"/>
          <w:sz w:val="22"/>
          <w:szCs w:val="22"/>
        </w:rPr>
        <w:t xml:space="preserve"> One may remove or downgrade one’s own privileges whenever this is desirable. </w:t>
      </w:r>
    </w:p>
    <w:p w14:paraId="2AA54B4F" w14:textId="77777777" w:rsidR="00D26FF4" w:rsidRPr="004F66A5" w:rsidRDefault="00D26FF4" w:rsidP="00D26FF4">
      <w:pPr>
        <w:pStyle w:val="CommentText"/>
        <w:rPr>
          <w:ins w:id="199" w:author="Allen" w:date="2013-06-17T10:31:00Z"/>
          <w:rFonts w:asciiTheme="minorHAnsi" w:hAnsiTheme="minorHAnsi"/>
          <w:sz w:val="22"/>
          <w:szCs w:val="22"/>
        </w:rPr>
      </w:pPr>
      <w:ins w:id="200" w:author="Allen" w:date="2013-06-17T10:31:00Z">
        <w:r>
          <w:rPr>
            <w:rFonts w:asciiTheme="minorHAnsi" w:hAnsiTheme="minorHAnsi"/>
            <w:sz w:val="22"/>
            <w:szCs w:val="22"/>
          </w:rPr>
          <w:t>AKT:  No workflow, automatic publish of change to privilege</w:t>
        </w:r>
      </w:ins>
    </w:p>
    <w:p w14:paraId="51FE7A43" w14:textId="77777777" w:rsidR="00D26FF4" w:rsidRPr="00431D11" w:rsidRDefault="00D26FF4" w:rsidP="00BD105D">
      <w:pPr>
        <w:pStyle w:val="CommentText"/>
        <w:rPr>
          <w:rFonts w:asciiTheme="minorHAnsi" w:hAnsiTheme="minorHAnsi"/>
          <w:sz w:val="22"/>
          <w:szCs w:val="22"/>
        </w:rPr>
      </w:pPr>
    </w:p>
    <w:p w14:paraId="59A82F85" w14:textId="62B3CB2C" w:rsidR="00E87686" w:rsidRPr="004F66A5" w:rsidRDefault="00E87686" w:rsidP="004F66A5">
      <w:pPr>
        <w:ind w:left="720"/>
        <w:rPr>
          <w:rFonts w:asciiTheme="minorHAnsi" w:hAnsiTheme="minorHAnsi"/>
        </w:rPr>
      </w:pPr>
    </w:p>
    <w:p w14:paraId="5E035277" w14:textId="7D0AB09D" w:rsidR="00E87686" w:rsidRPr="004F66A5" w:rsidRDefault="00E87686" w:rsidP="00E87686">
      <w:pPr>
        <w:rPr>
          <w:rFonts w:asciiTheme="minorHAnsi" w:hAnsiTheme="minorHAnsi"/>
        </w:rPr>
      </w:pPr>
      <w:r w:rsidRPr="004F66A5">
        <w:rPr>
          <w:rFonts w:asciiTheme="minorHAnsi" w:hAnsiTheme="minorHAnsi"/>
          <w:b/>
        </w:rPr>
        <w:t xml:space="preserve">Administrative privilege </w:t>
      </w:r>
    </w:p>
    <w:p w14:paraId="407F7579" w14:textId="77777777" w:rsidR="00E87686" w:rsidRPr="004F66A5" w:rsidRDefault="00E87686" w:rsidP="00E87686">
      <w:pPr>
        <w:rPr>
          <w:rFonts w:asciiTheme="minorHAnsi" w:hAnsiTheme="minorHAnsi"/>
        </w:rPr>
      </w:pPr>
    </w:p>
    <w:p w14:paraId="74CA7F6A" w14:textId="42416D79" w:rsidR="00E87686" w:rsidRPr="004F66A5" w:rsidRDefault="00E87686" w:rsidP="00E87686">
      <w:pPr>
        <w:rPr>
          <w:rFonts w:asciiTheme="minorHAnsi" w:hAnsiTheme="minorHAnsi"/>
        </w:rPr>
      </w:pPr>
      <w:r w:rsidRPr="004F66A5">
        <w:rPr>
          <w:rFonts w:asciiTheme="minorHAnsi" w:hAnsiTheme="minorHAnsi"/>
        </w:rPr>
        <w:t xml:space="preserve">Note that the administrator </w:t>
      </w:r>
      <w:r w:rsidR="004E00B6">
        <w:rPr>
          <w:rFonts w:asciiTheme="minorHAnsi" w:hAnsiTheme="minorHAnsi"/>
        </w:rPr>
        <w:t>i</w:t>
      </w:r>
      <w:r w:rsidRPr="004F66A5">
        <w:rPr>
          <w:rFonts w:asciiTheme="minorHAnsi" w:hAnsiTheme="minorHAnsi"/>
        </w:rPr>
        <w:t xml:space="preserve">s not listed in the share settings table, as implicitly the </w:t>
      </w:r>
      <w:ins w:id="201" w:author="Jeffery Horsburgh" w:date="2013-06-04T15:17:00Z">
        <w:r w:rsidR="00811EBE">
          <w:rPr>
            <w:rFonts w:asciiTheme="minorHAnsi" w:hAnsiTheme="minorHAnsi"/>
          </w:rPr>
          <w:t xml:space="preserve">HydroShare </w:t>
        </w:r>
      </w:ins>
      <w:r w:rsidRPr="004F66A5">
        <w:rPr>
          <w:rFonts w:asciiTheme="minorHAnsi" w:hAnsiTheme="minorHAnsi"/>
        </w:rPr>
        <w:t>system (via a system administrator account) has full control for each resource.</w:t>
      </w:r>
    </w:p>
    <w:p w14:paraId="17870B42" w14:textId="77777777" w:rsidR="00E87686" w:rsidRPr="004F66A5" w:rsidRDefault="00E87686" w:rsidP="00E87686">
      <w:pPr>
        <w:rPr>
          <w:rFonts w:asciiTheme="minorHAnsi" w:hAnsiTheme="minorHAnsi"/>
        </w:rPr>
      </w:pPr>
    </w:p>
    <w:p w14:paraId="1ABC4BF9" w14:textId="1E266016" w:rsidR="00A526FC" w:rsidRPr="004F66A5" w:rsidRDefault="00C43384" w:rsidP="00E87686">
      <w:pPr>
        <w:rPr>
          <w:rFonts w:asciiTheme="minorHAnsi" w:hAnsiTheme="minorHAnsi"/>
          <w:b/>
        </w:rPr>
      </w:pPr>
      <w:r>
        <w:rPr>
          <w:rFonts w:asciiTheme="minorHAnsi" w:hAnsiTheme="minorHAnsi"/>
          <w:b/>
        </w:rPr>
        <w:t>P</w:t>
      </w:r>
      <w:r w:rsidR="00A526FC" w:rsidRPr="004F66A5">
        <w:rPr>
          <w:rFonts w:asciiTheme="minorHAnsi" w:hAnsiTheme="minorHAnsi"/>
          <w:b/>
        </w:rPr>
        <w:t xml:space="preserve">ublic resources </w:t>
      </w:r>
    </w:p>
    <w:p w14:paraId="44BB49C0" w14:textId="77777777" w:rsidR="00A526FC" w:rsidRPr="004F66A5" w:rsidRDefault="00A526FC" w:rsidP="00E87686">
      <w:pPr>
        <w:rPr>
          <w:rFonts w:asciiTheme="minorHAnsi" w:hAnsiTheme="minorHAnsi"/>
          <w:b/>
        </w:rPr>
      </w:pPr>
    </w:p>
    <w:p w14:paraId="2DB0AB66" w14:textId="3F8CFB7A" w:rsidR="00A526FC" w:rsidRPr="004F66A5" w:rsidRDefault="00C43384" w:rsidP="00E87686">
      <w:pPr>
        <w:rPr>
          <w:rFonts w:asciiTheme="minorHAnsi" w:hAnsiTheme="minorHAnsi"/>
        </w:rPr>
      </w:pPr>
      <w:r>
        <w:rPr>
          <w:rFonts w:asciiTheme="minorHAnsi" w:hAnsiTheme="minorHAnsi"/>
        </w:rPr>
        <w:t>A</w:t>
      </w:r>
      <w:r w:rsidRPr="005B1BA0">
        <w:rPr>
          <w:rFonts w:asciiTheme="minorHAnsi" w:hAnsiTheme="minorHAnsi"/>
        </w:rPr>
        <w:t xml:space="preserve"> resource </w:t>
      </w:r>
      <w:r>
        <w:rPr>
          <w:rFonts w:asciiTheme="minorHAnsi" w:hAnsiTheme="minorHAnsi"/>
        </w:rPr>
        <w:t xml:space="preserve">is made public by the </w:t>
      </w:r>
      <w:r w:rsidR="001D2B2A">
        <w:rPr>
          <w:rFonts w:asciiTheme="minorHAnsi" w:hAnsiTheme="minorHAnsi"/>
        </w:rPr>
        <w:t>Public</w:t>
      </w:r>
      <w:r>
        <w:rPr>
          <w:rFonts w:asciiTheme="minorHAnsi" w:hAnsiTheme="minorHAnsi"/>
        </w:rPr>
        <w:t xml:space="preserve"> property being set.  </w:t>
      </w:r>
      <w:r w:rsidR="00A526FC" w:rsidRPr="004F66A5">
        <w:rPr>
          <w:rFonts w:asciiTheme="minorHAnsi" w:hAnsiTheme="minorHAnsi"/>
        </w:rPr>
        <w:t xml:space="preserve">Once a resource is made public, its behavior changes in several ways. </w:t>
      </w:r>
    </w:p>
    <w:p w14:paraId="7F2093F8" w14:textId="77777777" w:rsidR="00A526FC" w:rsidRPr="004F66A5" w:rsidRDefault="00A526FC" w:rsidP="00E87686">
      <w:pPr>
        <w:rPr>
          <w:rFonts w:asciiTheme="minorHAnsi" w:hAnsiTheme="minorHAnsi"/>
        </w:rPr>
      </w:pPr>
    </w:p>
    <w:p w14:paraId="030A0FA5" w14:textId="2A14FFF4" w:rsidR="00A526FC" w:rsidRPr="004F66A5" w:rsidRDefault="00A526FC" w:rsidP="00E87686">
      <w:pPr>
        <w:rPr>
          <w:rFonts w:asciiTheme="minorHAnsi" w:hAnsiTheme="minorHAnsi"/>
        </w:rPr>
      </w:pPr>
      <w:r w:rsidRPr="004F66A5">
        <w:rPr>
          <w:rFonts w:asciiTheme="minorHAnsi" w:hAnsiTheme="minorHAnsi"/>
          <w:b/>
        </w:rPr>
        <w:t>Rule:</w:t>
      </w:r>
      <w:r w:rsidRPr="004F66A5">
        <w:rPr>
          <w:rFonts w:asciiTheme="minorHAnsi" w:hAnsiTheme="minorHAnsi"/>
        </w:rPr>
        <w:t xml:space="preserve"> Only an </w:t>
      </w:r>
      <w:r w:rsidR="00A95100">
        <w:rPr>
          <w:rFonts w:asciiTheme="minorHAnsi" w:hAnsiTheme="minorHAnsi"/>
        </w:rPr>
        <w:t>O</w:t>
      </w:r>
      <w:r w:rsidRPr="004F66A5">
        <w:rPr>
          <w:rFonts w:asciiTheme="minorHAnsi" w:hAnsiTheme="minorHAnsi"/>
        </w:rPr>
        <w:t xml:space="preserve">wner can make a resource </w:t>
      </w:r>
      <w:r w:rsidR="00A95100">
        <w:rPr>
          <w:rFonts w:asciiTheme="minorHAnsi" w:hAnsiTheme="minorHAnsi"/>
        </w:rPr>
        <w:t>P</w:t>
      </w:r>
      <w:r w:rsidRPr="004F66A5">
        <w:rPr>
          <w:rFonts w:asciiTheme="minorHAnsi" w:hAnsiTheme="minorHAnsi"/>
        </w:rPr>
        <w:t xml:space="preserve">ublic. </w:t>
      </w:r>
    </w:p>
    <w:p w14:paraId="4FF5E5B1" w14:textId="1BBC4E4F" w:rsidR="00A526FC" w:rsidRDefault="00A526FC" w:rsidP="00E87686">
      <w:pPr>
        <w:rPr>
          <w:rFonts w:asciiTheme="minorHAnsi" w:hAnsiTheme="minorHAnsi"/>
        </w:rPr>
      </w:pPr>
      <w:r w:rsidRPr="004F66A5">
        <w:rPr>
          <w:rFonts w:asciiTheme="minorHAnsi" w:hAnsiTheme="minorHAnsi"/>
          <w:b/>
        </w:rPr>
        <w:t>Rule:</w:t>
      </w:r>
      <w:r w:rsidRPr="004F66A5">
        <w:rPr>
          <w:rFonts w:asciiTheme="minorHAnsi" w:hAnsiTheme="minorHAnsi"/>
        </w:rPr>
        <w:t xml:space="preserve"> Only an </w:t>
      </w:r>
      <w:r w:rsidR="00A95100">
        <w:rPr>
          <w:rFonts w:asciiTheme="minorHAnsi" w:hAnsiTheme="minorHAnsi"/>
        </w:rPr>
        <w:t>O</w:t>
      </w:r>
      <w:r w:rsidRPr="004F66A5">
        <w:rPr>
          <w:rFonts w:asciiTheme="minorHAnsi" w:hAnsiTheme="minorHAnsi"/>
        </w:rPr>
        <w:t xml:space="preserve">wner can revoke the </w:t>
      </w:r>
      <w:r w:rsidR="00A95100">
        <w:rPr>
          <w:rFonts w:asciiTheme="minorHAnsi" w:hAnsiTheme="minorHAnsi"/>
        </w:rPr>
        <w:t>P</w:t>
      </w:r>
      <w:r w:rsidRPr="004F66A5">
        <w:rPr>
          <w:rFonts w:asciiTheme="minorHAnsi" w:hAnsiTheme="minorHAnsi"/>
        </w:rPr>
        <w:t xml:space="preserve">ublic status of a resource. </w:t>
      </w:r>
    </w:p>
    <w:p w14:paraId="4F0A57D4" w14:textId="5B280380" w:rsidR="00C43384" w:rsidRPr="004F66A5" w:rsidRDefault="00C43384" w:rsidP="00E87686">
      <w:pPr>
        <w:rPr>
          <w:rFonts w:asciiTheme="minorHAnsi" w:hAnsiTheme="minorHAnsi"/>
        </w:rPr>
      </w:pPr>
      <w:r w:rsidRPr="00D74D7C">
        <w:rPr>
          <w:rFonts w:asciiTheme="minorHAnsi" w:hAnsiTheme="minorHAnsi"/>
          <w:b/>
        </w:rPr>
        <w:t>Rule:</w:t>
      </w:r>
      <w:r>
        <w:rPr>
          <w:rFonts w:asciiTheme="minorHAnsi" w:hAnsiTheme="minorHAnsi"/>
        </w:rPr>
        <w:t xml:space="preserve"> Making a resource public (i.e. setting the </w:t>
      </w:r>
      <w:r w:rsidR="001D2B2A">
        <w:rPr>
          <w:rFonts w:asciiTheme="minorHAnsi" w:hAnsiTheme="minorHAnsi"/>
        </w:rPr>
        <w:t>Public</w:t>
      </w:r>
      <w:r>
        <w:rPr>
          <w:rFonts w:asciiTheme="minorHAnsi" w:hAnsiTheme="minorHAnsi"/>
        </w:rPr>
        <w:t xml:space="preserve"> property) automatically makes the resource metadata discoverable (sets the </w:t>
      </w:r>
      <w:r w:rsidR="001D2B2A">
        <w:rPr>
          <w:rFonts w:asciiTheme="minorHAnsi" w:hAnsiTheme="minorHAnsi"/>
        </w:rPr>
        <w:t>Discoverable</w:t>
      </w:r>
      <w:r>
        <w:rPr>
          <w:rFonts w:asciiTheme="minorHAnsi" w:hAnsiTheme="minorHAnsi"/>
        </w:rPr>
        <w:t xml:space="preserve"> property).</w:t>
      </w:r>
    </w:p>
    <w:p w14:paraId="3406E404" w14:textId="7E7F7BE9" w:rsidR="00A526FC" w:rsidRDefault="00A526FC" w:rsidP="00E87686">
      <w:pPr>
        <w:rPr>
          <w:ins w:id="202" w:author="Allen" w:date="2013-06-17T10:31:00Z"/>
          <w:rFonts w:asciiTheme="minorHAnsi" w:hAnsiTheme="minorHAnsi"/>
        </w:rPr>
      </w:pPr>
      <w:r w:rsidRPr="004F66A5">
        <w:rPr>
          <w:rFonts w:asciiTheme="minorHAnsi" w:hAnsiTheme="minorHAnsi"/>
          <w:b/>
        </w:rPr>
        <w:t>Rule:</w:t>
      </w:r>
      <w:r w:rsidRPr="004F66A5">
        <w:rPr>
          <w:rFonts w:asciiTheme="minorHAnsi" w:hAnsiTheme="minorHAnsi"/>
        </w:rPr>
        <w:t xml:space="preserve"> </w:t>
      </w:r>
      <w:r w:rsidR="00C43384">
        <w:rPr>
          <w:rFonts w:asciiTheme="minorHAnsi" w:hAnsiTheme="minorHAnsi"/>
        </w:rPr>
        <w:t xml:space="preserve">Making </w:t>
      </w:r>
      <w:r w:rsidRPr="004F66A5">
        <w:rPr>
          <w:rFonts w:asciiTheme="minorHAnsi" w:hAnsiTheme="minorHAnsi"/>
        </w:rPr>
        <w:t xml:space="preserve">a </w:t>
      </w:r>
      <w:r w:rsidR="00C43384">
        <w:rPr>
          <w:rFonts w:asciiTheme="minorHAnsi" w:hAnsiTheme="minorHAnsi"/>
        </w:rPr>
        <w:t xml:space="preserve">resource </w:t>
      </w:r>
      <w:r w:rsidR="00A95100">
        <w:rPr>
          <w:rFonts w:asciiTheme="minorHAnsi" w:hAnsiTheme="minorHAnsi"/>
        </w:rPr>
        <w:t>P</w:t>
      </w:r>
      <w:r w:rsidRPr="004F66A5">
        <w:rPr>
          <w:rFonts w:asciiTheme="minorHAnsi" w:hAnsiTheme="minorHAnsi"/>
        </w:rPr>
        <w:t xml:space="preserve">ublic does not add privilege to the access table. Thus, making an object private again revokes all privileges gained by making it </w:t>
      </w:r>
      <w:r w:rsidR="00A95100">
        <w:rPr>
          <w:rFonts w:asciiTheme="minorHAnsi" w:hAnsiTheme="minorHAnsi"/>
        </w:rPr>
        <w:t>P</w:t>
      </w:r>
      <w:r w:rsidRPr="004F66A5">
        <w:rPr>
          <w:rFonts w:asciiTheme="minorHAnsi" w:hAnsiTheme="minorHAnsi"/>
        </w:rPr>
        <w:t xml:space="preserve">ublic. </w:t>
      </w:r>
    </w:p>
    <w:p w14:paraId="2246EFEA" w14:textId="166EB229" w:rsidR="00D26FF4" w:rsidRPr="004F66A5" w:rsidRDefault="00D26FF4" w:rsidP="00E87686">
      <w:pPr>
        <w:rPr>
          <w:rFonts w:asciiTheme="minorHAnsi" w:hAnsiTheme="minorHAnsi"/>
        </w:rPr>
      </w:pPr>
      <w:ins w:id="203" w:author="Allen" w:date="2013-06-17T10:31:00Z">
        <w:r>
          <w:rPr>
            <w:rFonts w:asciiTheme="minorHAnsi" w:hAnsiTheme="minorHAnsi"/>
          </w:rPr>
          <w:t>AKT:  All above rules achieved via workflow and updates to the access tables</w:t>
        </w:r>
      </w:ins>
    </w:p>
    <w:p w14:paraId="5B9F3193" w14:textId="77777777" w:rsidR="00A526FC" w:rsidRPr="004F66A5" w:rsidRDefault="00A526FC" w:rsidP="00E87686">
      <w:pPr>
        <w:rPr>
          <w:rFonts w:asciiTheme="minorHAnsi" w:hAnsiTheme="minorHAnsi"/>
          <w:b/>
        </w:rPr>
      </w:pPr>
    </w:p>
    <w:p w14:paraId="72F15398" w14:textId="25958F89" w:rsidR="00966031" w:rsidRPr="004F66A5" w:rsidRDefault="00324175" w:rsidP="00E87686">
      <w:pPr>
        <w:rPr>
          <w:rFonts w:asciiTheme="minorHAnsi" w:hAnsiTheme="minorHAnsi"/>
          <w:b/>
        </w:rPr>
      </w:pPr>
      <w:r w:rsidRPr="004F66A5">
        <w:rPr>
          <w:rFonts w:asciiTheme="minorHAnsi" w:hAnsiTheme="minorHAnsi"/>
          <w:b/>
        </w:rPr>
        <w:t xml:space="preserve">Behavior of </w:t>
      </w:r>
      <w:commentRangeStart w:id="204"/>
      <w:r w:rsidR="00A526FC" w:rsidRPr="004F66A5">
        <w:rPr>
          <w:rFonts w:asciiTheme="minorHAnsi" w:hAnsiTheme="minorHAnsi"/>
          <w:b/>
        </w:rPr>
        <w:t xml:space="preserve">persistent </w:t>
      </w:r>
      <w:commentRangeEnd w:id="204"/>
      <w:r w:rsidR="00811EBE">
        <w:rPr>
          <w:rStyle w:val="CommentReference"/>
        </w:rPr>
        <w:commentReference w:id="204"/>
      </w:r>
      <w:r w:rsidR="00A526FC" w:rsidRPr="004F66A5">
        <w:rPr>
          <w:rFonts w:asciiTheme="minorHAnsi" w:hAnsiTheme="minorHAnsi"/>
          <w:b/>
        </w:rPr>
        <w:t>resources</w:t>
      </w:r>
      <w:r w:rsidRPr="004F66A5">
        <w:rPr>
          <w:rFonts w:asciiTheme="minorHAnsi" w:hAnsiTheme="minorHAnsi"/>
          <w:b/>
        </w:rPr>
        <w:t xml:space="preserve"> </w:t>
      </w:r>
    </w:p>
    <w:p w14:paraId="654AD120" w14:textId="7DD3A605" w:rsidR="00324175" w:rsidRPr="004F66A5" w:rsidRDefault="00D26FF4" w:rsidP="00E87686">
      <w:pPr>
        <w:rPr>
          <w:rFonts w:asciiTheme="minorHAnsi" w:hAnsiTheme="minorHAnsi"/>
        </w:rPr>
      </w:pPr>
      <w:ins w:id="205" w:author="Allen" w:date="2013-06-17T10:32:00Z">
        <w:r>
          <w:rPr>
            <w:rFonts w:asciiTheme="minorHAnsi" w:hAnsiTheme="minorHAnsi"/>
          </w:rPr>
          <w:lastRenderedPageBreak/>
          <w:t xml:space="preserve">AKT:  Agreed.  All resources revisions exist in the DB and are therefore </w:t>
        </w:r>
        <w:proofErr w:type="spellStart"/>
        <w:r>
          <w:rPr>
            <w:rFonts w:asciiTheme="minorHAnsi" w:hAnsiTheme="minorHAnsi"/>
          </w:rPr>
          <w:t>persistant</w:t>
        </w:r>
        <w:proofErr w:type="spellEnd"/>
        <w:r>
          <w:rPr>
            <w:rFonts w:asciiTheme="minorHAnsi" w:hAnsiTheme="minorHAnsi"/>
          </w:rPr>
          <w:t xml:space="preserve">.  Published is the current viewable </w:t>
        </w:r>
      </w:ins>
      <w:ins w:id="206" w:author="Allen" w:date="2013-06-17T10:33:00Z">
        <w:r>
          <w:rPr>
            <w:rFonts w:asciiTheme="minorHAnsi" w:hAnsiTheme="minorHAnsi"/>
          </w:rPr>
          <w:t>revision</w:t>
        </w:r>
      </w:ins>
      <w:ins w:id="207" w:author="Allen" w:date="2013-06-17T10:32:00Z">
        <w:r>
          <w:rPr>
            <w:rFonts w:asciiTheme="minorHAnsi" w:hAnsiTheme="minorHAnsi"/>
          </w:rPr>
          <w:t xml:space="preserve"> of a </w:t>
        </w:r>
      </w:ins>
      <w:ins w:id="208" w:author="Allen" w:date="2013-06-17T10:33:00Z">
        <w:r>
          <w:rPr>
            <w:rFonts w:asciiTheme="minorHAnsi" w:hAnsiTheme="minorHAnsi"/>
          </w:rPr>
          <w:t xml:space="preserve">resource </w:t>
        </w:r>
      </w:ins>
      <w:ins w:id="209" w:author="Allen" w:date="2013-06-17T10:32:00Z">
        <w:r>
          <w:rPr>
            <w:rFonts w:asciiTheme="minorHAnsi" w:hAnsiTheme="minorHAnsi"/>
          </w:rPr>
          <w:t>node</w:t>
        </w:r>
      </w:ins>
      <w:ins w:id="210" w:author="Allen" w:date="2013-06-17T10:34:00Z">
        <w:r>
          <w:rPr>
            <w:rFonts w:asciiTheme="minorHAnsi" w:hAnsiTheme="minorHAnsi"/>
          </w:rPr>
          <w:t xml:space="preserve">.  Probably the word we are looking here is </w:t>
        </w:r>
        <w:proofErr w:type="gramStart"/>
        <w:r>
          <w:rPr>
            <w:rFonts w:asciiTheme="minorHAnsi" w:hAnsiTheme="minorHAnsi"/>
          </w:rPr>
          <w:t>Archived</w:t>
        </w:r>
        <w:proofErr w:type="gramEnd"/>
        <w:r>
          <w:rPr>
            <w:rFonts w:asciiTheme="minorHAnsi" w:hAnsiTheme="minorHAnsi"/>
          </w:rPr>
          <w:t xml:space="preserve">.  And then we’ll need a separate workflow </w:t>
        </w:r>
      </w:ins>
      <w:proofErr w:type="spellStart"/>
      <w:ins w:id="211" w:author="Allen" w:date="2013-06-17T10:35:00Z">
        <w:r>
          <w:rPr>
            <w:rFonts w:asciiTheme="minorHAnsi" w:hAnsiTheme="minorHAnsi"/>
          </w:rPr>
          <w:t>maintance</w:t>
        </w:r>
        <w:proofErr w:type="spellEnd"/>
        <w:r>
          <w:rPr>
            <w:rFonts w:asciiTheme="minorHAnsi" w:hAnsiTheme="minorHAnsi"/>
          </w:rPr>
          <w:t xml:space="preserve"> controls </w:t>
        </w:r>
      </w:ins>
      <w:ins w:id="212" w:author="Allen" w:date="2013-06-17T10:34:00Z">
        <w:r>
          <w:rPr>
            <w:rFonts w:asciiTheme="minorHAnsi" w:hAnsiTheme="minorHAnsi"/>
          </w:rPr>
          <w:t>for dealing with items that have been</w:t>
        </w:r>
      </w:ins>
      <w:ins w:id="213" w:author="Allen" w:date="2013-06-17T10:35:00Z">
        <w:r>
          <w:rPr>
            <w:rFonts w:asciiTheme="minorHAnsi" w:hAnsiTheme="minorHAnsi"/>
          </w:rPr>
          <w:t xml:space="preserve"> marked as “Archive”, including setting a DOI.</w:t>
        </w:r>
      </w:ins>
      <w:bookmarkStart w:id="214" w:name="_GoBack"/>
      <w:bookmarkEnd w:id="214"/>
    </w:p>
    <w:p w14:paraId="46B3DB7E" w14:textId="589EC55A" w:rsidR="00324175" w:rsidRPr="004F66A5" w:rsidRDefault="00A526FC" w:rsidP="00E87686">
      <w:pPr>
        <w:rPr>
          <w:rFonts w:asciiTheme="minorHAnsi" w:hAnsiTheme="minorHAnsi"/>
        </w:rPr>
      </w:pPr>
      <w:r w:rsidRPr="004F66A5">
        <w:rPr>
          <w:rFonts w:asciiTheme="minorHAnsi" w:hAnsiTheme="minorHAnsi"/>
        </w:rPr>
        <w:t>A persistent resource is one</w:t>
      </w:r>
      <w:ins w:id="215" w:author="Jeffery Horsburgh" w:date="2013-06-04T15:17:00Z">
        <w:r w:rsidR="00811EBE">
          <w:rPr>
            <w:rFonts w:asciiTheme="minorHAnsi" w:hAnsiTheme="minorHAnsi"/>
          </w:rPr>
          <w:t xml:space="preserve"> whose owner had decided to publicly publish it and</w:t>
        </w:r>
      </w:ins>
      <w:r w:rsidRPr="004F66A5">
        <w:rPr>
          <w:rFonts w:asciiTheme="minorHAnsi" w:hAnsiTheme="minorHAnsi"/>
        </w:rPr>
        <w:t xml:space="preserve"> that has been issued a </w:t>
      </w:r>
      <w:commentRangeStart w:id="216"/>
      <w:r w:rsidRPr="004F66A5">
        <w:rPr>
          <w:rFonts w:asciiTheme="minorHAnsi" w:hAnsiTheme="minorHAnsi"/>
        </w:rPr>
        <w:t xml:space="preserve">Digital Object Identifier (DOI) </w:t>
      </w:r>
      <w:commentRangeEnd w:id="216"/>
      <w:r w:rsidR="00811EBE">
        <w:rPr>
          <w:rStyle w:val="CommentReference"/>
        </w:rPr>
        <w:commentReference w:id="216"/>
      </w:r>
      <w:r w:rsidRPr="004F66A5">
        <w:rPr>
          <w:rFonts w:asciiTheme="minorHAnsi" w:hAnsiTheme="minorHAnsi"/>
        </w:rPr>
        <w:t>for archival reasons. Once a resource</w:t>
      </w:r>
      <w:r w:rsidR="00324175" w:rsidRPr="004F66A5">
        <w:rPr>
          <w:rFonts w:asciiTheme="minorHAnsi" w:hAnsiTheme="minorHAnsi"/>
        </w:rPr>
        <w:t xml:space="preserve"> is made </w:t>
      </w:r>
      <w:r w:rsidRPr="004F66A5">
        <w:rPr>
          <w:rFonts w:asciiTheme="minorHAnsi" w:hAnsiTheme="minorHAnsi"/>
        </w:rPr>
        <w:t>persistent</w:t>
      </w:r>
      <w:r w:rsidR="00324175" w:rsidRPr="004F66A5">
        <w:rPr>
          <w:rFonts w:asciiTheme="minorHAnsi" w:hAnsiTheme="minorHAnsi"/>
        </w:rPr>
        <w:t xml:space="preserve">, there are several changes in access privileges. </w:t>
      </w:r>
    </w:p>
    <w:p w14:paraId="7CF83C26" w14:textId="77777777" w:rsidR="00324175" w:rsidRPr="004F66A5" w:rsidRDefault="00324175" w:rsidP="00E87686">
      <w:pPr>
        <w:rPr>
          <w:rFonts w:asciiTheme="minorHAnsi" w:hAnsiTheme="minorHAnsi"/>
        </w:rPr>
      </w:pPr>
    </w:p>
    <w:p w14:paraId="578429B1" w14:textId="4EC1FBA3" w:rsidR="00324175" w:rsidRPr="004F66A5" w:rsidRDefault="00324175" w:rsidP="00E87686">
      <w:pPr>
        <w:rPr>
          <w:rFonts w:asciiTheme="minorHAnsi" w:hAnsiTheme="minorHAnsi"/>
        </w:rPr>
      </w:pPr>
      <w:r w:rsidRPr="004F66A5">
        <w:rPr>
          <w:rFonts w:asciiTheme="minorHAnsi" w:hAnsiTheme="minorHAnsi"/>
          <w:b/>
        </w:rPr>
        <w:t>Rule:</w:t>
      </w:r>
      <w:r w:rsidR="00A526FC" w:rsidRPr="004F66A5">
        <w:rPr>
          <w:rFonts w:asciiTheme="minorHAnsi" w:hAnsiTheme="minorHAnsi"/>
        </w:rPr>
        <w:t xml:space="preserve"> A persistent</w:t>
      </w:r>
      <w:r w:rsidRPr="004F66A5">
        <w:rPr>
          <w:rFonts w:asciiTheme="minorHAnsi" w:hAnsiTheme="minorHAnsi"/>
        </w:rPr>
        <w:t xml:space="preserve"> resource is owned by “</w:t>
      </w:r>
      <w:r w:rsidR="00A95100">
        <w:rPr>
          <w:rFonts w:asciiTheme="minorHAnsi" w:hAnsiTheme="minorHAnsi"/>
        </w:rPr>
        <w:t>S</w:t>
      </w:r>
      <w:r w:rsidRPr="004F66A5">
        <w:rPr>
          <w:rFonts w:asciiTheme="minorHAnsi" w:hAnsiTheme="minorHAnsi"/>
        </w:rPr>
        <w:t xml:space="preserve">ystem”. </w:t>
      </w:r>
    </w:p>
    <w:p w14:paraId="4257FE4C" w14:textId="6A770A59" w:rsidR="00324175" w:rsidRPr="004F66A5" w:rsidRDefault="00324175" w:rsidP="00E87686">
      <w:pPr>
        <w:rPr>
          <w:rFonts w:asciiTheme="minorHAnsi" w:hAnsiTheme="minorHAnsi"/>
        </w:rPr>
      </w:pPr>
      <w:r w:rsidRPr="004F66A5">
        <w:rPr>
          <w:rFonts w:asciiTheme="minorHAnsi" w:hAnsiTheme="minorHAnsi"/>
          <w:b/>
        </w:rPr>
        <w:t>Rule:</w:t>
      </w:r>
      <w:r w:rsidR="00A526FC" w:rsidRPr="004F66A5">
        <w:rPr>
          <w:rFonts w:asciiTheme="minorHAnsi" w:hAnsiTheme="minorHAnsi"/>
        </w:rPr>
        <w:t xml:space="preserve"> A persistent</w:t>
      </w:r>
      <w:r w:rsidRPr="004F66A5">
        <w:rPr>
          <w:rFonts w:asciiTheme="minorHAnsi" w:hAnsiTheme="minorHAnsi"/>
        </w:rPr>
        <w:t xml:space="preserve"> resource is immutable; no entity except system has rights above </w:t>
      </w:r>
      <w:r w:rsidR="00A95100">
        <w:rPr>
          <w:rFonts w:asciiTheme="minorHAnsi" w:hAnsiTheme="minorHAnsi"/>
        </w:rPr>
        <w:t>View</w:t>
      </w:r>
      <w:r w:rsidRPr="004F66A5">
        <w:rPr>
          <w:rFonts w:asciiTheme="minorHAnsi" w:hAnsiTheme="minorHAnsi"/>
        </w:rPr>
        <w:t>.</w:t>
      </w:r>
      <w:r w:rsidR="00A526FC" w:rsidRPr="004F66A5">
        <w:rPr>
          <w:rFonts w:asciiTheme="minorHAnsi" w:hAnsiTheme="minorHAnsi"/>
          <w:b/>
        </w:rPr>
        <w:t xml:space="preserve"> </w:t>
      </w:r>
    </w:p>
    <w:p w14:paraId="584F27A8" w14:textId="4C5CEF45" w:rsidR="00324175" w:rsidRPr="004F66A5" w:rsidRDefault="00324175" w:rsidP="00E87686">
      <w:pPr>
        <w:rPr>
          <w:rFonts w:asciiTheme="minorHAnsi" w:hAnsiTheme="minorHAnsi"/>
        </w:rPr>
      </w:pPr>
      <w:r w:rsidRPr="004F66A5">
        <w:rPr>
          <w:rFonts w:asciiTheme="minorHAnsi" w:hAnsiTheme="minorHAnsi"/>
          <w:b/>
        </w:rPr>
        <w:t>Rule:</w:t>
      </w:r>
      <w:r w:rsidR="00A526FC" w:rsidRPr="004F66A5">
        <w:rPr>
          <w:rFonts w:asciiTheme="minorHAnsi" w:hAnsiTheme="minorHAnsi"/>
        </w:rPr>
        <w:t xml:space="preserve"> A persistent</w:t>
      </w:r>
      <w:r w:rsidRPr="004F66A5">
        <w:rPr>
          <w:rFonts w:asciiTheme="minorHAnsi" w:hAnsiTheme="minorHAnsi"/>
        </w:rPr>
        <w:t xml:space="preserve"> resource has no access rights except to </w:t>
      </w:r>
      <w:r w:rsidR="00A95100">
        <w:rPr>
          <w:rFonts w:asciiTheme="minorHAnsi" w:hAnsiTheme="minorHAnsi"/>
        </w:rPr>
        <w:t>S</w:t>
      </w:r>
      <w:r w:rsidRPr="004F66A5">
        <w:rPr>
          <w:rFonts w:asciiTheme="minorHAnsi" w:hAnsiTheme="minorHAnsi"/>
        </w:rPr>
        <w:t xml:space="preserve">ystem and </w:t>
      </w:r>
      <w:r w:rsidR="00A95100">
        <w:rPr>
          <w:rFonts w:asciiTheme="minorHAnsi" w:hAnsiTheme="minorHAnsi"/>
        </w:rPr>
        <w:t>P</w:t>
      </w:r>
      <w:r w:rsidRPr="004F66A5">
        <w:rPr>
          <w:rFonts w:asciiTheme="minorHAnsi" w:hAnsiTheme="minorHAnsi"/>
        </w:rPr>
        <w:t>ublic. These access rights are “Owner” and “</w:t>
      </w:r>
      <w:r w:rsidR="00AA4FBC">
        <w:rPr>
          <w:rFonts w:asciiTheme="minorHAnsi" w:hAnsiTheme="minorHAnsi"/>
        </w:rPr>
        <w:t>View</w:t>
      </w:r>
      <w:r w:rsidRPr="004F66A5">
        <w:rPr>
          <w:rFonts w:asciiTheme="minorHAnsi" w:hAnsiTheme="minorHAnsi"/>
        </w:rPr>
        <w:t>”</w:t>
      </w:r>
      <w:r w:rsidR="00BD105D">
        <w:rPr>
          <w:rFonts w:asciiTheme="minorHAnsi" w:hAnsiTheme="minorHAnsi"/>
        </w:rPr>
        <w:t>, respectively,</w:t>
      </w:r>
      <w:r w:rsidRPr="004F66A5">
        <w:rPr>
          <w:rFonts w:asciiTheme="minorHAnsi" w:hAnsiTheme="minorHAnsi"/>
        </w:rPr>
        <w:t xml:space="preserve"> as documented above. </w:t>
      </w:r>
    </w:p>
    <w:p w14:paraId="5EA0DDF7" w14:textId="5AB94178" w:rsidR="00324175" w:rsidRPr="004F66A5" w:rsidRDefault="00324175" w:rsidP="00E87686">
      <w:pPr>
        <w:rPr>
          <w:rFonts w:asciiTheme="minorHAnsi" w:hAnsiTheme="minorHAnsi"/>
        </w:rPr>
      </w:pPr>
      <w:r w:rsidRPr="004F66A5">
        <w:rPr>
          <w:rFonts w:asciiTheme="minorHAnsi" w:hAnsiTheme="minorHAnsi"/>
          <w:b/>
        </w:rPr>
        <w:t>Rule:</w:t>
      </w:r>
      <w:r w:rsidR="00A526FC" w:rsidRPr="004F66A5">
        <w:rPr>
          <w:rFonts w:asciiTheme="minorHAnsi" w:hAnsiTheme="minorHAnsi"/>
        </w:rPr>
        <w:t xml:space="preserve"> Sharing a persistent</w:t>
      </w:r>
      <w:r w:rsidRPr="004F66A5">
        <w:rPr>
          <w:rFonts w:asciiTheme="minorHAnsi" w:hAnsiTheme="minorHAnsi"/>
        </w:rPr>
        <w:t xml:space="preserve"> object does not add access rights to its access table, which is empty.  Sharing simply sends a message to the grantee. </w:t>
      </w:r>
    </w:p>
    <w:p w14:paraId="6251EE5A" w14:textId="77777777" w:rsidR="00324175" w:rsidRPr="004F66A5" w:rsidRDefault="00324175" w:rsidP="00E87686">
      <w:pPr>
        <w:rPr>
          <w:rFonts w:asciiTheme="minorHAnsi" w:hAnsiTheme="minorHAnsi"/>
        </w:rPr>
      </w:pPr>
    </w:p>
    <w:p w14:paraId="07A617C5" w14:textId="77777777" w:rsidR="00E87686" w:rsidRPr="004F66A5" w:rsidRDefault="00E87686" w:rsidP="00E87686">
      <w:pPr>
        <w:rPr>
          <w:rFonts w:asciiTheme="minorHAnsi" w:hAnsiTheme="minorHAnsi"/>
          <w:b/>
        </w:rPr>
      </w:pPr>
      <w:r w:rsidRPr="004F66A5">
        <w:rPr>
          <w:rFonts w:asciiTheme="minorHAnsi" w:hAnsiTheme="minorHAnsi"/>
          <w:b/>
        </w:rPr>
        <w:t>Examples</w:t>
      </w:r>
    </w:p>
    <w:p w14:paraId="068EE390" w14:textId="77777777" w:rsidR="00E87686" w:rsidRPr="004F66A5" w:rsidRDefault="00E87686" w:rsidP="00E87686">
      <w:pPr>
        <w:rPr>
          <w:rFonts w:asciiTheme="minorHAnsi" w:hAnsiTheme="minorHAnsi"/>
        </w:rPr>
      </w:pPr>
    </w:p>
    <w:p w14:paraId="41AD0E27" w14:textId="09EA8F7A" w:rsidR="00E87686" w:rsidRPr="004F66A5" w:rsidRDefault="00E87686" w:rsidP="00E87686">
      <w:pPr>
        <w:rPr>
          <w:rFonts w:asciiTheme="minorHAnsi" w:hAnsiTheme="minorHAnsi"/>
        </w:rPr>
      </w:pPr>
      <w:r w:rsidRPr="004F66A5">
        <w:rPr>
          <w:rFonts w:asciiTheme="minorHAnsi" w:hAnsiTheme="minorHAnsi"/>
        </w:rPr>
        <w:t>List of authenticated users used in examples that follow</w:t>
      </w:r>
    </w:p>
    <w:p w14:paraId="2704CF34" w14:textId="77777777" w:rsidR="00E87686" w:rsidRPr="004F66A5" w:rsidRDefault="00E87686" w:rsidP="00E87686">
      <w:pPr>
        <w:numPr>
          <w:ilvl w:val="0"/>
          <w:numId w:val="1"/>
        </w:numPr>
        <w:ind w:hanging="359"/>
        <w:rPr>
          <w:rFonts w:asciiTheme="minorHAnsi" w:hAnsiTheme="minorHAnsi"/>
        </w:rPr>
      </w:pPr>
      <w:proofErr w:type="spellStart"/>
      <w:r w:rsidRPr="004F66A5">
        <w:rPr>
          <w:rFonts w:asciiTheme="minorHAnsi" w:hAnsiTheme="minorHAnsi"/>
        </w:rPr>
        <w:t>dtarb</w:t>
      </w:r>
      <w:proofErr w:type="spellEnd"/>
    </w:p>
    <w:p w14:paraId="7E8DB9FB" w14:textId="77777777" w:rsidR="00E87686" w:rsidRPr="004F66A5" w:rsidRDefault="00E87686" w:rsidP="00E87686">
      <w:pPr>
        <w:numPr>
          <w:ilvl w:val="0"/>
          <w:numId w:val="1"/>
        </w:numPr>
        <w:ind w:hanging="359"/>
        <w:rPr>
          <w:rFonts w:asciiTheme="minorHAnsi" w:hAnsiTheme="minorHAnsi"/>
        </w:rPr>
      </w:pPr>
      <w:proofErr w:type="spellStart"/>
      <w:r w:rsidRPr="004F66A5">
        <w:rPr>
          <w:rFonts w:asciiTheme="minorHAnsi" w:hAnsiTheme="minorHAnsi"/>
        </w:rPr>
        <w:t>jeffh</w:t>
      </w:r>
      <w:proofErr w:type="spellEnd"/>
    </w:p>
    <w:p w14:paraId="1E24C5F3" w14:textId="77777777" w:rsidR="00E87686" w:rsidRPr="004F66A5" w:rsidRDefault="00E87686" w:rsidP="00E87686">
      <w:pPr>
        <w:numPr>
          <w:ilvl w:val="0"/>
          <w:numId w:val="1"/>
        </w:numPr>
        <w:ind w:hanging="359"/>
        <w:rPr>
          <w:rFonts w:asciiTheme="minorHAnsi" w:hAnsiTheme="minorHAnsi"/>
        </w:rPr>
      </w:pPr>
      <w:proofErr w:type="spellStart"/>
      <w:r w:rsidRPr="004F66A5">
        <w:rPr>
          <w:rFonts w:asciiTheme="minorHAnsi" w:hAnsiTheme="minorHAnsi"/>
        </w:rPr>
        <w:t>rayi</w:t>
      </w:r>
      <w:proofErr w:type="spellEnd"/>
    </w:p>
    <w:p w14:paraId="03CAC72F" w14:textId="77777777" w:rsidR="00E87686" w:rsidRPr="004F66A5" w:rsidRDefault="00E87686" w:rsidP="00E87686">
      <w:pPr>
        <w:numPr>
          <w:ilvl w:val="0"/>
          <w:numId w:val="1"/>
        </w:numPr>
        <w:ind w:hanging="359"/>
        <w:rPr>
          <w:rFonts w:asciiTheme="minorHAnsi" w:hAnsiTheme="minorHAnsi"/>
        </w:rPr>
      </w:pPr>
      <w:proofErr w:type="spellStart"/>
      <w:r w:rsidRPr="004F66A5">
        <w:rPr>
          <w:rFonts w:asciiTheme="minorHAnsi" w:hAnsiTheme="minorHAnsi"/>
        </w:rPr>
        <w:t>dan</w:t>
      </w:r>
      <w:proofErr w:type="spellEnd"/>
    </w:p>
    <w:p w14:paraId="154809A1" w14:textId="77777777" w:rsidR="00E87686" w:rsidRPr="004F66A5" w:rsidRDefault="00E87686" w:rsidP="00E87686">
      <w:pPr>
        <w:numPr>
          <w:ilvl w:val="0"/>
          <w:numId w:val="1"/>
        </w:numPr>
        <w:ind w:hanging="359"/>
        <w:rPr>
          <w:rFonts w:asciiTheme="minorHAnsi" w:hAnsiTheme="minorHAnsi"/>
        </w:rPr>
      </w:pPr>
      <w:proofErr w:type="spellStart"/>
      <w:r w:rsidRPr="004F66A5">
        <w:rPr>
          <w:rFonts w:asciiTheme="minorHAnsi" w:hAnsiTheme="minorHAnsi"/>
        </w:rPr>
        <w:t>larry</w:t>
      </w:r>
      <w:proofErr w:type="spellEnd"/>
    </w:p>
    <w:p w14:paraId="02AC8E5C" w14:textId="77777777" w:rsidR="00690870" w:rsidRPr="004F66A5" w:rsidRDefault="00690870">
      <w:pPr>
        <w:rPr>
          <w:rFonts w:asciiTheme="minorHAnsi" w:hAnsiTheme="minorHAnsi"/>
        </w:rPr>
      </w:pPr>
    </w:p>
    <w:p w14:paraId="30DE239C" w14:textId="77777777" w:rsidR="00690870" w:rsidRDefault="00082CE5">
      <w:pPr>
        <w:rPr>
          <w:rFonts w:asciiTheme="minorHAnsi" w:hAnsiTheme="minorHAnsi"/>
          <w:b/>
        </w:rPr>
      </w:pPr>
      <w:proofErr w:type="gramStart"/>
      <w:r w:rsidRPr="004F66A5">
        <w:rPr>
          <w:rFonts w:asciiTheme="minorHAnsi" w:hAnsiTheme="minorHAnsi"/>
          <w:b/>
        </w:rPr>
        <w:t>Example 1.</w:t>
      </w:r>
      <w:proofErr w:type="gramEnd"/>
      <w:r w:rsidRPr="004F66A5">
        <w:rPr>
          <w:rFonts w:asciiTheme="minorHAnsi" w:hAnsiTheme="minorHAnsi"/>
          <w:b/>
        </w:rPr>
        <w:t xml:space="preserve">  Shared resource</w:t>
      </w:r>
    </w:p>
    <w:p w14:paraId="15AC6987" w14:textId="77777777" w:rsidR="00A74DC4" w:rsidRPr="00AA4FBC" w:rsidRDefault="00A95100">
      <w:pPr>
        <w:rPr>
          <w:rFonts w:asciiTheme="minorHAnsi" w:hAnsiTheme="minorHAnsi"/>
          <w:u w:val="single"/>
        </w:rPr>
      </w:pPr>
      <w:r w:rsidRPr="00AA4FBC">
        <w:rPr>
          <w:rFonts w:asciiTheme="minorHAnsi" w:hAnsiTheme="minorHAnsi"/>
          <w:u w:val="single"/>
        </w:rPr>
        <w:t xml:space="preserve">Attributes: </w:t>
      </w:r>
    </w:p>
    <w:tbl>
      <w:tblPr>
        <w:tblW w:w="3945"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1770"/>
        <w:gridCol w:w="2175"/>
      </w:tblGrid>
      <w:tr w:rsidR="00A74DC4" w:rsidRPr="00CC499B" w14:paraId="0EB09272" w14:textId="77777777" w:rsidTr="00D45ED8">
        <w:tc>
          <w:tcPr>
            <w:tcW w:w="1770" w:type="dxa"/>
            <w:tcMar>
              <w:top w:w="100" w:type="dxa"/>
              <w:left w:w="100" w:type="dxa"/>
              <w:bottom w:w="100" w:type="dxa"/>
              <w:right w:w="100" w:type="dxa"/>
            </w:tcMar>
          </w:tcPr>
          <w:p w14:paraId="12591997" w14:textId="77777777" w:rsidR="00A74DC4" w:rsidRPr="004F66A5" w:rsidRDefault="00A74DC4" w:rsidP="00D45ED8">
            <w:pPr>
              <w:spacing w:line="240" w:lineRule="auto"/>
              <w:rPr>
                <w:rFonts w:asciiTheme="minorHAnsi" w:hAnsiTheme="minorHAnsi"/>
              </w:rPr>
            </w:pPr>
            <w:r w:rsidRPr="004F66A5">
              <w:rPr>
                <w:rFonts w:asciiTheme="minorHAnsi" w:hAnsiTheme="minorHAnsi"/>
              </w:rPr>
              <w:t>Name</w:t>
            </w:r>
          </w:p>
        </w:tc>
        <w:tc>
          <w:tcPr>
            <w:tcW w:w="2175" w:type="dxa"/>
            <w:tcMar>
              <w:top w:w="100" w:type="dxa"/>
              <w:left w:w="100" w:type="dxa"/>
              <w:bottom w:w="100" w:type="dxa"/>
              <w:right w:w="100" w:type="dxa"/>
            </w:tcMar>
          </w:tcPr>
          <w:p w14:paraId="7F377C82" w14:textId="77777777" w:rsidR="00A74DC4" w:rsidRPr="004F66A5" w:rsidRDefault="00A74DC4" w:rsidP="00D45ED8">
            <w:pPr>
              <w:spacing w:line="240" w:lineRule="auto"/>
              <w:rPr>
                <w:rFonts w:asciiTheme="minorHAnsi" w:hAnsiTheme="minorHAnsi"/>
              </w:rPr>
            </w:pPr>
            <w:r w:rsidRPr="004F66A5">
              <w:rPr>
                <w:rFonts w:asciiTheme="minorHAnsi" w:hAnsiTheme="minorHAnsi"/>
              </w:rPr>
              <w:t>3amg</w:t>
            </w:r>
          </w:p>
        </w:tc>
      </w:tr>
      <w:tr w:rsidR="00A74DC4" w:rsidRPr="00CC499B" w14:paraId="35E9DE8E" w14:textId="77777777" w:rsidTr="00D45ED8">
        <w:tc>
          <w:tcPr>
            <w:tcW w:w="1770" w:type="dxa"/>
            <w:tcMar>
              <w:top w:w="100" w:type="dxa"/>
              <w:left w:w="100" w:type="dxa"/>
              <w:bottom w:w="100" w:type="dxa"/>
              <w:right w:w="100" w:type="dxa"/>
            </w:tcMar>
          </w:tcPr>
          <w:p w14:paraId="26EEE5A0" w14:textId="77777777" w:rsidR="00A74DC4" w:rsidRPr="004F66A5" w:rsidRDefault="00A74DC4" w:rsidP="00D45ED8">
            <w:pPr>
              <w:spacing w:line="240" w:lineRule="auto"/>
              <w:rPr>
                <w:rFonts w:asciiTheme="minorHAnsi" w:hAnsiTheme="minorHAnsi"/>
              </w:rPr>
            </w:pPr>
            <w:r w:rsidRPr="004F66A5">
              <w:rPr>
                <w:rFonts w:asciiTheme="minorHAnsi" w:hAnsiTheme="minorHAnsi"/>
              </w:rPr>
              <w:t>Description</w:t>
            </w:r>
          </w:p>
        </w:tc>
        <w:tc>
          <w:tcPr>
            <w:tcW w:w="2175" w:type="dxa"/>
            <w:tcMar>
              <w:top w:w="100" w:type="dxa"/>
              <w:left w:w="100" w:type="dxa"/>
              <w:bottom w:w="100" w:type="dxa"/>
              <w:right w:w="100" w:type="dxa"/>
            </w:tcMar>
          </w:tcPr>
          <w:p w14:paraId="35EBE62B" w14:textId="77777777" w:rsidR="00A74DC4" w:rsidRPr="004F66A5" w:rsidRDefault="00A74DC4" w:rsidP="00D45ED8">
            <w:pPr>
              <w:spacing w:line="240" w:lineRule="auto"/>
              <w:rPr>
                <w:rFonts w:asciiTheme="minorHAnsi" w:hAnsiTheme="minorHAnsi"/>
              </w:rPr>
            </w:pPr>
            <w:r w:rsidRPr="004F66A5">
              <w:rPr>
                <w:rFonts w:asciiTheme="minorHAnsi" w:hAnsiTheme="minorHAnsi"/>
              </w:rPr>
              <w:t>Three Amigos</w:t>
            </w:r>
          </w:p>
        </w:tc>
      </w:tr>
      <w:tr w:rsidR="00A74DC4" w:rsidRPr="00CC499B" w14:paraId="3A29F8B2" w14:textId="77777777" w:rsidTr="00D45ED8">
        <w:tc>
          <w:tcPr>
            <w:tcW w:w="1770" w:type="dxa"/>
            <w:tcMar>
              <w:top w:w="100" w:type="dxa"/>
              <w:left w:w="100" w:type="dxa"/>
              <w:bottom w:w="100" w:type="dxa"/>
              <w:right w:w="100" w:type="dxa"/>
            </w:tcMar>
          </w:tcPr>
          <w:p w14:paraId="680BCCBE" w14:textId="77777777" w:rsidR="00A74DC4" w:rsidRPr="004F66A5" w:rsidRDefault="00A74DC4" w:rsidP="00D45ED8">
            <w:pPr>
              <w:spacing w:line="240" w:lineRule="auto"/>
              <w:rPr>
                <w:rFonts w:asciiTheme="minorHAnsi" w:hAnsiTheme="minorHAnsi"/>
              </w:rPr>
            </w:pPr>
            <w:r>
              <w:rPr>
                <w:rFonts w:asciiTheme="minorHAnsi" w:hAnsiTheme="minorHAnsi"/>
              </w:rPr>
              <w:t>Do not redistribute</w:t>
            </w:r>
          </w:p>
        </w:tc>
        <w:tc>
          <w:tcPr>
            <w:tcW w:w="2175" w:type="dxa"/>
            <w:tcMar>
              <w:top w:w="100" w:type="dxa"/>
              <w:left w:w="100" w:type="dxa"/>
              <w:bottom w:w="100" w:type="dxa"/>
              <w:right w:w="100" w:type="dxa"/>
            </w:tcMar>
          </w:tcPr>
          <w:p w14:paraId="27BA8917" w14:textId="1903ACFA" w:rsidR="00A74DC4" w:rsidRPr="004F66A5" w:rsidRDefault="00A74DC4" w:rsidP="00D45ED8">
            <w:pPr>
              <w:spacing w:line="240" w:lineRule="auto"/>
              <w:rPr>
                <w:rFonts w:asciiTheme="minorHAnsi" w:hAnsiTheme="minorHAnsi"/>
              </w:rPr>
            </w:pPr>
            <w:del w:id="217" w:author="Jeffery Horsburgh" w:date="2013-06-04T15:18:00Z">
              <w:r w:rsidDel="00811EBE">
                <w:rPr>
                  <w:rFonts w:asciiTheme="minorHAnsi" w:hAnsiTheme="minorHAnsi"/>
                </w:rPr>
                <w:delText>no</w:delText>
              </w:r>
            </w:del>
            <w:ins w:id="218" w:author="Jeffery Horsburgh" w:date="2013-06-04T15:18:00Z">
              <w:r w:rsidR="00811EBE">
                <w:rPr>
                  <w:rFonts w:asciiTheme="minorHAnsi" w:hAnsiTheme="minorHAnsi"/>
                </w:rPr>
                <w:t>No</w:t>
              </w:r>
            </w:ins>
          </w:p>
        </w:tc>
      </w:tr>
      <w:tr w:rsidR="00A74DC4" w:rsidRPr="00CC499B" w14:paraId="242A2F46" w14:textId="77777777" w:rsidTr="00D45ED8">
        <w:tc>
          <w:tcPr>
            <w:tcW w:w="1770" w:type="dxa"/>
            <w:tcMar>
              <w:top w:w="100" w:type="dxa"/>
              <w:left w:w="100" w:type="dxa"/>
              <w:bottom w:w="100" w:type="dxa"/>
              <w:right w:w="100" w:type="dxa"/>
            </w:tcMar>
          </w:tcPr>
          <w:p w14:paraId="7736871F" w14:textId="375C9D92" w:rsidR="00A74DC4" w:rsidRPr="004F66A5" w:rsidRDefault="00A74DC4" w:rsidP="00D45ED8">
            <w:pPr>
              <w:spacing w:line="240" w:lineRule="auto"/>
              <w:rPr>
                <w:rFonts w:asciiTheme="minorHAnsi" w:hAnsiTheme="minorHAnsi"/>
              </w:rPr>
            </w:pPr>
            <w:r>
              <w:rPr>
                <w:rFonts w:asciiTheme="minorHAnsi" w:hAnsiTheme="minorHAnsi"/>
              </w:rPr>
              <w:t>Discoverable</w:t>
            </w:r>
          </w:p>
        </w:tc>
        <w:tc>
          <w:tcPr>
            <w:tcW w:w="2175" w:type="dxa"/>
            <w:tcMar>
              <w:top w:w="100" w:type="dxa"/>
              <w:left w:w="100" w:type="dxa"/>
              <w:bottom w:w="100" w:type="dxa"/>
              <w:right w:w="100" w:type="dxa"/>
            </w:tcMar>
          </w:tcPr>
          <w:p w14:paraId="01EAB4E4" w14:textId="77777777" w:rsidR="00A74DC4" w:rsidRPr="004F66A5" w:rsidRDefault="00A74DC4" w:rsidP="00D45ED8">
            <w:pPr>
              <w:spacing w:line="240" w:lineRule="auto"/>
              <w:rPr>
                <w:rFonts w:asciiTheme="minorHAnsi" w:hAnsiTheme="minorHAnsi"/>
              </w:rPr>
            </w:pPr>
            <w:r>
              <w:rPr>
                <w:rFonts w:asciiTheme="minorHAnsi" w:hAnsiTheme="minorHAnsi"/>
              </w:rPr>
              <w:t>Yes</w:t>
            </w:r>
          </w:p>
        </w:tc>
      </w:tr>
      <w:tr w:rsidR="001D2B2A" w:rsidRPr="00CC499B" w14:paraId="6A292C29" w14:textId="77777777" w:rsidTr="00D45ED8">
        <w:tc>
          <w:tcPr>
            <w:tcW w:w="1770" w:type="dxa"/>
            <w:tcMar>
              <w:top w:w="100" w:type="dxa"/>
              <w:left w:w="100" w:type="dxa"/>
              <w:bottom w:w="100" w:type="dxa"/>
              <w:right w:w="100" w:type="dxa"/>
            </w:tcMar>
          </w:tcPr>
          <w:p w14:paraId="154D52F9" w14:textId="7EE3E82A" w:rsidR="001D2B2A" w:rsidRDefault="001D2B2A" w:rsidP="00D45ED8">
            <w:pPr>
              <w:spacing w:line="240" w:lineRule="auto"/>
              <w:rPr>
                <w:rFonts w:asciiTheme="minorHAnsi" w:hAnsiTheme="minorHAnsi"/>
              </w:rPr>
            </w:pPr>
            <w:r>
              <w:rPr>
                <w:rFonts w:asciiTheme="minorHAnsi" w:hAnsiTheme="minorHAnsi"/>
              </w:rPr>
              <w:t>Public</w:t>
            </w:r>
          </w:p>
        </w:tc>
        <w:tc>
          <w:tcPr>
            <w:tcW w:w="2175" w:type="dxa"/>
            <w:tcMar>
              <w:top w:w="100" w:type="dxa"/>
              <w:left w:w="100" w:type="dxa"/>
              <w:bottom w:w="100" w:type="dxa"/>
              <w:right w:w="100" w:type="dxa"/>
            </w:tcMar>
          </w:tcPr>
          <w:p w14:paraId="5274E95B" w14:textId="5FE8C3B3" w:rsidR="001D2B2A" w:rsidRDefault="001D2B2A" w:rsidP="00D45ED8">
            <w:pPr>
              <w:spacing w:line="240" w:lineRule="auto"/>
              <w:rPr>
                <w:rFonts w:asciiTheme="minorHAnsi" w:hAnsiTheme="minorHAnsi"/>
              </w:rPr>
            </w:pPr>
            <w:r>
              <w:rPr>
                <w:rFonts w:asciiTheme="minorHAnsi" w:hAnsiTheme="minorHAnsi"/>
              </w:rPr>
              <w:t>No</w:t>
            </w:r>
          </w:p>
        </w:tc>
      </w:tr>
    </w:tbl>
    <w:p w14:paraId="4F158614" w14:textId="5676666B" w:rsidR="00690870" w:rsidRPr="004F66A5" w:rsidRDefault="00A74DC4">
      <w:pPr>
        <w:rPr>
          <w:rFonts w:asciiTheme="minorHAnsi" w:hAnsiTheme="minorHAnsi"/>
        </w:rPr>
      </w:pPr>
      <w:r w:rsidRPr="00AA4FBC">
        <w:rPr>
          <w:rFonts w:asciiTheme="minorHAnsi" w:hAnsiTheme="minorHAnsi"/>
          <w:u w:val="single"/>
        </w:rPr>
        <w:t xml:space="preserve">Share settings: </w:t>
      </w:r>
    </w:p>
    <w:tbl>
      <w:tblPr>
        <w:tblW w:w="58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3090"/>
        <w:gridCol w:w="2770"/>
      </w:tblGrid>
      <w:tr w:rsidR="00690870" w:rsidRPr="00CC499B" w14:paraId="74C0D251" w14:textId="77777777" w:rsidTr="00AA4FBC">
        <w:tc>
          <w:tcPr>
            <w:tcW w:w="3090" w:type="dxa"/>
            <w:tcMar>
              <w:top w:w="100" w:type="dxa"/>
              <w:left w:w="100" w:type="dxa"/>
              <w:bottom w:w="100" w:type="dxa"/>
              <w:right w:w="100" w:type="dxa"/>
            </w:tcMar>
          </w:tcPr>
          <w:p w14:paraId="07C59F9C" w14:textId="77777777" w:rsidR="00690870" w:rsidRPr="004F66A5" w:rsidRDefault="00082CE5">
            <w:pPr>
              <w:spacing w:line="240" w:lineRule="auto"/>
              <w:rPr>
                <w:rFonts w:asciiTheme="minorHAnsi" w:hAnsiTheme="minorHAnsi"/>
              </w:rPr>
            </w:pPr>
            <w:r w:rsidRPr="004F66A5">
              <w:rPr>
                <w:rFonts w:asciiTheme="minorHAnsi" w:hAnsiTheme="minorHAnsi"/>
              </w:rPr>
              <w:t>Entity (user or group name)</w:t>
            </w:r>
          </w:p>
        </w:tc>
        <w:tc>
          <w:tcPr>
            <w:tcW w:w="2770" w:type="dxa"/>
            <w:tcMar>
              <w:top w:w="100" w:type="dxa"/>
              <w:left w:w="100" w:type="dxa"/>
              <w:bottom w:w="100" w:type="dxa"/>
              <w:right w:w="100" w:type="dxa"/>
            </w:tcMar>
          </w:tcPr>
          <w:p w14:paraId="4388DE31" w14:textId="77777777" w:rsidR="00690870" w:rsidRPr="004F66A5" w:rsidRDefault="00082CE5">
            <w:pPr>
              <w:spacing w:line="240" w:lineRule="auto"/>
              <w:rPr>
                <w:rFonts w:asciiTheme="minorHAnsi" w:hAnsiTheme="minorHAnsi"/>
              </w:rPr>
            </w:pPr>
            <w:r w:rsidRPr="004F66A5">
              <w:rPr>
                <w:rFonts w:asciiTheme="minorHAnsi" w:hAnsiTheme="minorHAnsi"/>
              </w:rPr>
              <w:t>Access setting</w:t>
            </w:r>
          </w:p>
        </w:tc>
      </w:tr>
      <w:tr w:rsidR="0040126F" w:rsidRPr="00CC499B" w14:paraId="486E3347" w14:textId="77777777" w:rsidTr="00AA4FBC">
        <w:tc>
          <w:tcPr>
            <w:tcW w:w="3090" w:type="dxa"/>
            <w:tcMar>
              <w:top w:w="100" w:type="dxa"/>
              <w:left w:w="100" w:type="dxa"/>
              <w:bottom w:w="100" w:type="dxa"/>
              <w:right w:w="100" w:type="dxa"/>
            </w:tcMar>
          </w:tcPr>
          <w:p w14:paraId="2451696F" w14:textId="40A713FF" w:rsidR="0040126F" w:rsidRPr="004F66A5" w:rsidRDefault="00966031">
            <w:pPr>
              <w:spacing w:line="240" w:lineRule="auto"/>
              <w:rPr>
                <w:rFonts w:asciiTheme="minorHAnsi" w:hAnsiTheme="minorHAnsi"/>
              </w:rPr>
            </w:pPr>
            <w:proofErr w:type="spellStart"/>
            <w:r w:rsidRPr="004F66A5">
              <w:rPr>
                <w:rFonts w:asciiTheme="minorHAnsi" w:hAnsiTheme="minorHAnsi"/>
              </w:rPr>
              <w:t>D</w:t>
            </w:r>
            <w:r w:rsidR="0040126F" w:rsidRPr="004F66A5">
              <w:rPr>
                <w:rFonts w:asciiTheme="minorHAnsi" w:hAnsiTheme="minorHAnsi"/>
              </w:rPr>
              <w:t>tarb</w:t>
            </w:r>
            <w:proofErr w:type="spellEnd"/>
          </w:p>
        </w:tc>
        <w:tc>
          <w:tcPr>
            <w:tcW w:w="2770" w:type="dxa"/>
            <w:tcMar>
              <w:top w:w="100" w:type="dxa"/>
              <w:left w:w="100" w:type="dxa"/>
              <w:bottom w:w="100" w:type="dxa"/>
              <w:right w:w="100" w:type="dxa"/>
            </w:tcMar>
          </w:tcPr>
          <w:p w14:paraId="6246927A" w14:textId="77777777" w:rsidR="0040126F" w:rsidRPr="004F66A5" w:rsidRDefault="0040126F">
            <w:pPr>
              <w:spacing w:line="240" w:lineRule="auto"/>
              <w:rPr>
                <w:rFonts w:asciiTheme="minorHAnsi" w:hAnsiTheme="minorHAnsi"/>
              </w:rPr>
            </w:pPr>
            <w:r w:rsidRPr="004F66A5">
              <w:rPr>
                <w:rFonts w:asciiTheme="minorHAnsi" w:hAnsiTheme="minorHAnsi"/>
              </w:rPr>
              <w:t>Owner</w:t>
            </w:r>
          </w:p>
        </w:tc>
      </w:tr>
      <w:tr w:rsidR="00690870" w:rsidRPr="00CC499B" w14:paraId="5DF0E3AA" w14:textId="77777777" w:rsidTr="00AA4FBC">
        <w:tc>
          <w:tcPr>
            <w:tcW w:w="3090" w:type="dxa"/>
            <w:tcMar>
              <w:top w:w="100" w:type="dxa"/>
              <w:left w:w="100" w:type="dxa"/>
              <w:bottom w:w="100" w:type="dxa"/>
              <w:right w:w="100" w:type="dxa"/>
            </w:tcMar>
          </w:tcPr>
          <w:p w14:paraId="46B20648" w14:textId="57F38F81" w:rsidR="00690870" w:rsidRPr="004F66A5" w:rsidRDefault="00966031">
            <w:pPr>
              <w:spacing w:line="240" w:lineRule="auto"/>
              <w:rPr>
                <w:rFonts w:asciiTheme="minorHAnsi" w:hAnsiTheme="minorHAnsi"/>
              </w:rPr>
            </w:pPr>
            <w:proofErr w:type="spellStart"/>
            <w:r w:rsidRPr="004F66A5">
              <w:rPr>
                <w:rFonts w:asciiTheme="minorHAnsi" w:hAnsiTheme="minorHAnsi"/>
              </w:rPr>
              <w:t>R</w:t>
            </w:r>
            <w:r w:rsidR="00082CE5" w:rsidRPr="004F66A5">
              <w:rPr>
                <w:rFonts w:asciiTheme="minorHAnsi" w:hAnsiTheme="minorHAnsi"/>
              </w:rPr>
              <w:t>ayi</w:t>
            </w:r>
            <w:proofErr w:type="spellEnd"/>
          </w:p>
        </w:tc>
        <w:tc>
          <w:tcPr>
            <w:tcW w:w="2770" w:type="dxa"/>
            <w:tcMar>
              <w:top w:w="100" w:type="dxa"/>
              <w:left w:w="100" w:type="dxa"/>
              <w:bottom w:w="100" w:type="dxa"/>
              <w:right w:w="100" w:type="dxa"/>
            </w:tcMar>
          </w:tcPr>
          <w:p w14:paraId="36A7C9AE" w14:textId="5C947D53" w:rsidR="00690870" w:rsidRPr="004F66A5" w:rsidRDefault="00E921F0">
            <w:pPr>
              <w:spacing w:line="240" w:lineRule="auto"/>
              <w:rPr>
                <w:rFonts w:asciiTheme="minorHAnsi" w:hAnsiTheme="minorHAnsi"/>
              </w:rPr>
            </w:pPr>
            <w:r>
              <w:rPr>
                <w:rFonts w:asciiTheme="minorHAnsi" w:hAnsiTheme="minorHAnsi"/>
              </w:rPr>
              <w:t>Owner</w:t>
            </w:r>
          </w:p>
        </w:tc>
      </w:tr>
      <w:tr w:rsidR="00690870" w:rsidRPr="00CC499B" w14:paraId="0C76F700" w14:textId="77777777" w:rsidTr="00AA4FBC">
        <w:tc>
          <w:tcPr>
            <w:tcW w:w="3090" w:type="dxa"/>
            <w:tcMar>
              <w:top w:w="100" w:type="dxa"/>
              <w:left w:w="100" w:type="dxa"/>
              <w:bottom w:w="100" w:type="dxa"/>
              <w:right w:w="100" w:type="dxa"/>
            </w:tcMar>
          </w:tcPr>
          <w:p w14:paraId="7D5AC739" w14:textId="4C89276A" w:rsidR="00690870" w:rsidRPr="004F66A5" w:rsidRDefault="00966031">
            <w:pPr>
              <w:spacing w:line="240" w:lineRule="auto"/>
              <w:rPr>
                <w:rFonts w:asciiTheme="minorHAnsi" w:hAnsiTheme="minorHAnsi"/>
              </w:rPr>
            </w:pPr>
            <w:proofErr w:type="spellStart"/>
            <w:r w:rsidRPr="004F66A5">
              <w:rPr>
                <w:rFonts w:asciiTheme="minorHAnsi" w:hAnsiTheme="minorHAnsi"/>
              </w:rPr>
              <w:lastRenderedPageBreak/>
              <w:t>J</w:t>
            </w:r>
            <w:r w:rsidR="00082CE5" w:rsidRPr="004F66A5">
              <w:rPr>
                <w:rFonts w:asciiTheme="minorHAnsi" w:hAnsiTheme="minorHAnsi"/>
              </w:rPr>
              <w:t>effh</w:t>
            </w:r>
            <w:proofErr w:type="spellEnd"/>
          </w:p>
        </w:tc>
        <w:tc>
          <w:tcPr>
            <w:tcW w:w="2770" w:type="dxa"/>
            <w:tcMar>
              <w:top w:w="100" w:type="dxa"/>
              <w:left w:w="100" w:type="dxa"/>
              <w:bottom w:w="100" w:type="dxa"/>
              <w:right w:w="100" w:type="dxa"/>
            </w:tcMar>
          </w:tcPr>
          <w:p w14:paraId="1E99C713" w14:textId="22C643AC" w:rsidR="00690870" w:rsidRPr="004F66A5" w:rsidRDefault="000A0E7E">
            <w:pPr>
              <w:spacing w:line="240" w:lineRule="auto"/>
              <w:rPr>
                <w:rFonts w:asciiTheme="minorHAnsi" w:hAnsiTheme="minorHAnsi"/>
              </w:rPr>
            </w:pPr>
            <w:r>
              <w:rPr>
                <w:rFonts w:asciiTheme="minorHAnsi" w:hAnsiTheme="minorHAnsi"/>
              </w:rPr>
              <w:t xml:space="preserve">View </w:t>
            </w:r>
          </w:p>
        </w:tc>
      </w:tr>
      <w:tr w:rsidR="00690870" w:rsidRPr="00CC499B" w14:paraId="6D826E0F" w14:textId="77777777" w:rsidTr="00AA4FBC">
        <w:tc>
          <w:tcPr>
            <w:tcW w:w="3090" w:type="dxa"/>
            <w:tcMar>
              <w:top w:w="100" w:type="dxa"/>
              <w:left w:w="100" w:type="dxa"/>
              <w:bottom w:w="100" w:type="dxa"/>
              <w:right w:w="100" w:type="dxa"/>
            </w:tcMar>
          </w:tcPr>
          <w:p w14:paraId="4AEE7F56" w14:textId="2D851522" w:rsidR="00690870" w:rsidRPr="004F66A5" w:rsidRDefault="00966031">
            <w:pPr>
              <w:spacing w:line="240" w:lineRule="auto"/>
              <w:rPr>
                <w:rFonts w:asciiTheme="minorHAnsi" w:hAnsiTheme="minorHAnsi"/>
              </w:rPr>
            </w:pPr>
            <w:r w:rsidRPr="004F66A5">
              <w:rPr>
                <w:rFonts w:asciiTheme="minorHAnsi" w:hAnsiTheme="minorHAnsi"/>
              </w:rPr>
              <w:t>D</w:t>
            </w:r>
            <w:r w:rsidR="00082CE5" w:rsidRPr="004F66A5">
              <w:rPr>
                <w:rFonts w:asciiTheme="minorHAnsi" w:hAnsiTheme="minorHAnsi"/>
              </w:rPr>
              <w:t>an</w:t>
            </w:r>
          </w:p>
        </w:tc>
        <w:tc>
          <w:tcPr>
            <w:tcW w:w="2770" w:type="dxa"/>
            <w:tcMar>
              <w:top w:w="100" w:type="dxa"/>
              <w:left w:w="100" w:type="dxa"/>
              <w:bottom w:w="100" w:type="dxa"/>
              <w:right w:w="100" w:type="dxa"/>
            </w:tcMar>
          </w:tcPr>
          <w:p w14:paraId="3A97D2E5" w14:textId="16D246D5" w:rsidR="00690870" w:rsidRPr="004F66A5" w:rsidRDefault="00B02CAE">
            <w:pPr>
              <w:spacing w:line="240" w:lineRule="auto"/>
              <w:rPr>
                <w:rFonts w:asciiTheme="minorHAnsi" w:hAnsiTheme="minorHAnsi"/>
              </w:rPr>
            </w:pPr>
            <w:r w:rsidRPr="004F66A5">
              <w:rPr>
                <w:rFonts w:asciiTheme="minorHAnsi" w:hAnsiTheme="minorHAnsi"/>
              </w:rPr>
              <w:t>V</w:t>
            </w:r>
            <w:r w:rsidR="00082CE5" w:rsidRPr="004F66A5">
              <w:rPr>
                <w:rFonts w:asciiTheme="minorHAnsi" w:hAnsiTheme="minorHAnsi"/>
              </w:rPr>
              <w:t>iew</w:t>
            </w:r>
          </w:p>
        </w:tc>
      </w:tr>
      <w:tr w:rsidR="00690870" w:rsidRPr="00CC499B" w14:paraId="080981C6" w14:textId="77777777" w:rsidTr="00AA4FBC">
        <w:tc>
          <w:tcPr>
            <w:tcW w:w="3090" w:type="dxa"/>
            <w:tcMar>
              <w:top w:w="100" w:type="dxa"/>
              <w:left w:w="100" w:type="dxa"/>
              <w:bottom w:w="100" w:type="dxa"/>
              <w:right w:w="100" w:type="dxa"/>
            </w:tcMar>
          </w:tcPr>
          <w:p w14:paraId="3FC5319B" w14:textId="3EC3A72E" w:rsidR="00690870" w:rsidRPr="004F66A5" w:rsidRDefault="00966031">
            <w:pPr>
              <w:spacing w:line="240" w:lineRule="auto"/>
              <w:rPr>
                <w:rFonts w:asciiTheme="minorHAnsi" w:hAnsiTheme="minorHAnsi"/>
              </w:rPr>
            </w:pPr>
            <w:r w:rsidRPr="004F66A5">
              <w:rPr>
                <w:rFonts w:asciiTheme="minorHAnsi" w:hAnsiTheme="minorHAnsi"/>
              </w:rPr>
              <w:t>L</w:t>
            </w:r>
            <w:r w:rsidR="00082CE5" w:rsidRPr="004F66A5">
              <w:rPr>
                <w:rFonts w:asciiTheme="minorHAnsi" w:hAnsiTheme="minorHAnsi"/>
              </w:rPr>
              <w:t>arry</w:t>
            </w:r>
          </w:p>
        </w:tc>
        <w:tc>
          <w:tcPr>
            <w:tcW w:w="2770" w:type="dxa"/>
            <w:tcMar>
              <w:top w:w="100" w:type="dxa"/>
              <w:left w:w="100" w:type="dxa"/>
              <w:bottom w:w="100" w:type="dxa"/>
              <w:right w:w="100" w:type="dxa"/>
            </w:tcMar>
          </w:tcPr>
          <w:p w14:paraId="0B0CE067" w14:textId="151EB099" w:rsidR="00690870" w:rsidRPr="004F66A5" w:rsidRDefault="00B02CAE">
            <w:pPr>
              <w:spacing w:line="240" w:lineRule="auto"/>
              <w:rPr>
                <w:rFonts w:asciiTheme="minorHAnsi" w:hAnsiTheme="minorHAnsi"/>
              </w:rPr>
            </w:pPr>
            <w:r w:rsidRPr="004F66A5">
              <w:rPr>
                <w:rFonts w:asciiTheme="minorHAnsi" w:hAnsiTheme="minorHAnsi"/>
              </w:rPr>
              <w:t>C</w:t>
            </w:r>
            <w:r w:rsidR="00082CE5" w:rsidRPr="004F66A5">
              <w:rPr>
                <w:rFonts w:asciiTheme="minorHAnsi" w:hAnsiTheme="minorHAnsi"/>
              </w:rPr>
              <w:t>hange</w:t>
            </w:r>
          </w:p>
        </w:tc>
      </w:tr>
    </w:tbl>
    <w:p w14:paraId="6FC43ECD" w14:textId="77777777" w:rsidR="00690870" w:rsidRPr="004F66A5" w:rsidRDefault="00690870">
      <w:pPr>
        <w:rPr>
          <w:rFonts w:asciiTheme="minorHAnsi" w:hAnsiTheme="minorHAnsi"/>
        </w:rPr>
      </w:pPr>
    </w:p>
    <w:p w14:paraId="0DEDEBE4" w14:textId="65030F31" w:rsidR="00A95100" w:rsidRDefault="00082CE5">
      <w:pPr>
        <w:rPr>
          <w:rFonts w:asciiTheme="minorHAnsi" w:hAnsiTheme="minorHAnsi"/>
        </w:rPr>
      </w:pPr>
      <w:r w:rsidRPr="004F66A5">
        <w:rPr>
          <w:rFonts w:asciiTheme="minorHAnsi" w:hAnsiTheme="minorHAnsi"/>
        </w:rPr>
        <w:t>For this resource</w:t>
      </w:r>
      <w:r w:rsidR="0041249E" w:rsidRPr="004F66A5">
        <w:rPr>
          <w:rFonts w:asciiTheme="minorHAnsi" w:hAnsiTheme="minorHAnsi"/>
        </w:rPr>
        <w:t>,</w:t>
      </w:r>
      <w:r w:rsidRPr="004F66A5">
        <w:rPr>
          <w:rFonts w:asciiTheme="minorHAnsi" w:hAnsiTheme="minorHAnsi"/>
        </w:rPr>
        <w:t xml:space="preserve"> </w:t>
      </w:r>
      <w:proofErr w:type="spellStart"/>
      <w:r w:rsidRPr="004F66A5">
        <w:rPr>
          <w:rFonts w:asciiTheme="minorHAnsi" w:hAnsiTheme="minorHAnsi"/>
        </w:rPr>
        <w:t>rayi</w:t>
      </w:r>
      <w:proofErr w:type="spellEnd"/>
      <w:r w:rsidR="0040126F" w:rsidRPr="004F66A5">
        <w:rPr>
          <w:rFonts w:asciiTheme="minorHAnsi" w:hAnsiTheme="minorHAnsi"/>
        </w:rPr>
        <w:t xml:space="preserve"> and </w:t>
      </w:r>
      <w:proofErr w:type="spellStart"/>
      <w:r w:rsidR="0040126F" w:rsidRPr="004F66A5">
        <w:rPr>
          <w:rFonts w:asciiTheme="minorHAnsi" w:hAnsiTheme="minorHAnsi"/>
        </w:rPr>
        <w:t>dtarb</w:t>
      </w:r>
      <w:proofErr w:type="spellEnd"/>
      <w:r w:rsidRPr="004F66A5">
        <w:rPr>
          <w:rFonts w:asciiTheme="minorHAnsi" w:hAnsiTheme="minorHAnsi"/>
        </w:rPr>
        <w:t xml:space="preserve"> ha</w:t>
      </w:r>
      <w:r w:rsidR="0040126F" w:rsidRPr="004F66A5">
        <w:rPr>
          <w:rFonts w:asciiTheme="minorHAnsi" w:hAnsiTheme="minorHAnsi"/>
        </w:rPr>
        <w:t>ve</w:t>
      </w:r>
      <w:r w:rsidRPr="004F66A5">
        <w:rPr>
          <w:rFonts w:asciiTheme="minorHAnsi" w:hAnsiTheme="minorHAnsi"/>
        </w:rPr>
        <w:t xml:space="preserve"> full control.  </w:t>
      </w:r>
      <w:r w:rsidR="00A95100">
        <w:rPr>
          <w:rFonts w:asciiTheme="minorHAnsi" w:hAnsiTheme="minorHAnsi"/>
        </w:rPr>
        <w:t xml:space="preserve">Larry may change the resource and grant others the ability to change it. </w:t>
      </w:r>
      <w:proofErr w:type="spellStart"/>
      <w:r w:rsidR="00A95100">
        <w:rPr>
          <w:rFonts w:asciiTheme="minorHAnsi" w:hAnsiTheme="minorHAnsi"/>
        </w:rPr>
        <w:t>J</w:t>
      </w:r>
      <w:r w:rsidRPr="004F66A5">
        <w:rPr>
          <w:rFonts w:asciiTheme="minorHAnsi" w:hAnsiTheme="minorHAnsi"/>
        </w:rPr>
        <w:t>effh</w:t>
      </w:r>
      <w:proofErr w:type="spellEnd"/>
      <w:r w:rsidRPr="004F66A5">
        <w:rPr>
          <w:rFonts w:asciiTheme="minorHAnsi" w:hAnsiTheme="minorHAnsi"/>
        </w:rPr>
        <w:t xml:space="preserve"> </w:t>
      </w:r>
      <w:r w:rsidR="00A95100">
        <w:rPr>
          <w:rFonts w:asciiTheme="minorHAnsi" w:hAnsiTheme="minorHAnsi"/>
        </w:rPr>
        <w:t xml:space="preserve">and Dan </w:t>
      </w:r>
      <w:r w:rsidRPr="004F66A5">
        <w:rPr>
          <w:rFonts w:asciiTheme="minorHAnsi" w:hAnsiTheme="minorHAnsi"/>
        </w:rPr>
        <w:t>may view/access the resource and invite others to view/access the resource</w:t>
      </w:r>
      <w:r w:rsidR="00A95100">
        <w:rPr>
          <w:rFonts w:asciiTheme="minorHAnsi" w:hAnsiTheme="minorHAnsi"/>
        </w:rPr>
        <w:t xml:space="preserve">. All </w:t>
      </w:r>
      <w:r w:rsidR="001D2B2A">
        <w:rPr>
          <w:rFonts w:asciiTheme="minorHAnsi" w:hAnsiTheme="minorHAnsi"/>
        </w:rPr>
        <w:t xml:space="preserve">listed </w:t>
      </w:r>
      <w:r w:rsidR="00A95100">
        <w:rPr>
          <w:rFonts w:asciiTheme="minorHAnsi" w:hAnsiTheme="minorHAnsi"/>
        </w:rPr>
        <w:t xml:space="preserve">users may make copies of the resource. </w:t>
      </w:r>
      <w:r w:rsidR="001D2B2A">
        <w:rPr>
          <w:rFonts w:asciiTheme="minorHAnsi" w:hAnsiTheme="minorHAnsi"/>
        </w:rPr>
        <w:t xml:space="preserve"> Information about this resource will be discoverable in searches that match its metadata and search results may display the contact information for </w:t>
      </w:r>
      <w:proofErr w:type="spellStart"/>
      <w:r w:rsidR="001D2B2A">
        <w:rPr>
          <w:rFonts w:asciiTheme="minorHAnsi" w:hAnsiTheme="minorHAnsi"/>
        </w:rPr>
        <w:t>Dtarb</w:t>
      </w:r>
      <w:proofErr w:type="spellEnd"/>
      <w:r w:rsidR="001D2B2A">
        <w:rPr>
          <w:rFonts w:asciiTheme="minorHAnsi" w:hAnsiTheme="minorHAnsi"/>
        </w:rPr>
        <w:t xml:space="preserve"> and </w:t>
      </w:r>
      <w:proofErr w:type="spellStart"/>
      <w:r w:rsidR="001D2B2A">
        <w:rPr>
          <w:rFonts w:asciiTheme="minorHAnsi" w:hAnsiTheme="minorHAnsi"/>
        </w:rPr>
        <w:t>Rayi</w:t>
      </w:r>
      <w:proofErr w:type="spellEnd"/>
      <w:r w:rsidR="001D2B2A">
        <w:rPr>
          <w:rFonts w:asciiTheme="minorHAnsi" w:hAnsiTheme="minorHAnsi"/>
        </w:rPr>
        <w:t>.</w:t>
      </w:r>
    </w:p>
    <w:p w14:paraId="5BEC84AB" w14:textId="77777777" w:rsidR="00A95100" w:rsidRDefault="00A95100">
      <w:pPr>
        <w:rPr>
          <w:rFonts w:asciiTheme="minorHAnsi" w:hAnsiTheme="minorHAnsi"/>
        </w:rPr>
      </w:pPr>
    </w:p>
    <w:p w14:paraId="1BAA89D6" w14:textId="2454143E" w:rsidR="00A95100" w:rsidRPr="005B1BA0" w:rsidRDefault="00A95100">
      <w:pPr>
        <w:rPr>
          <w:rFonts w:asciiTheme="minorHAnsi" w:hAnsiTheme="minorHAnsi"/>
          <w:b/>
        </w:rPr>
      </w:pPr>
      <w:proofErr w:type="gramStart"/>
      <w:r w:rsidRPr="005B1BA0">
        <w:rPr>
          <w:rFonts w:asciiTheme="minorHAnsi" w:hAnsiTheme="minorHAnsi"/>
          <w:b/>
        </w:rPr>
        <w:t>Example 2</w:t>
      </w:r>
      <w:r w:rsidR="001D2B2A" w:rsidRPr="00D74D7C">
        <w:rPr>
          <w:rFonts w:asciiTheme="minorHAnsi" w:hAnsiTheme="minorHAnsi"/>
          <w:b/>
        </w:rPr>
        <w:t>.</w:t>
      </w:r>
      <w:proofErr w:type="gramEnd"/>
      <w:r w:rsidRPr="005B1BA0">
        <w:rPr>
          <w:rFonts w:asciiTheme="minorHAnsi" w:hAnsiTheme="minorHAnsi"/>
          <w:b/>
        </w:rPr>
        <w:t xml:space="preserve"> Shared resource with limited distribution</w:t>
      </w:r>
    </w:p>
    <w:p w14:paraId="2B2BF1C3" w14:textId="4FE695DD" w:rsidR="00A74DC4" w:rsidRPr="00AA4FBC" w:rsidRDefault="00A74DC4">
      <w:pPr>
        <w:rPr>
          <w:rFonts w:asciiTheme="minorHAnsi" w:hAnsiTheme="minorHAnsi"/>
          <w:u w:val="single"/>
        </w:rPr>
      </w:pPr>
      <w:r w:rsidRPr="00AA4FBC">
        <w:rPr>
          <w:rFonts w:asciiTheme="minorHAnsi" w:hAnsiTheme="minorHAnsi"/>
          <w:u w:val="single"/>
        </w:rPr>
        <w:t xml:space="preserve">Attributes: </w:t>
      </w:r>
    </w:p>
    <w:tbl>
      <w:tblPr>
        <w:tblW w:w="3945"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1770"/>
        <w:gridCol w:w="2175"/>
      </w:tblGrid>
      <w:tr w:rsidR="00A74DC4" w:rsidRPr="00CC499B" w14:paraId="2A299FA0" w14:textId="77777777" w:rsidTr="00D45ED8">
        <w:tc>
          <w:tcPr>
            <w:tcW w:w="1770" w:type="dxa"/>
            <w:tcMar>
              <w:top w:w="100" w:type="dxa"/>
              <w:left w:w="100" w:type="dxa"/>
              <w:bottom w:w="100" w:type="dxa"/>
              <w:right w:w="100" w:type="dxa"/>
            </w:tcMar>
          </w:tcPr>
          <w:p w14:paraId="0453CDB8" w14:textId="77777777" w:rsidR="00A74DC4" w:rsidRPr="004F66A5" w:rsidRDefault="00A74DC4" w:rsidP="00D45ED8">
            <w:pPr>
              <w:spacing w:line="240" w:lineRule="auto"/>
              <w:rPr>
                <w:rFonts w:asciiTheme="minorHAnsi" w:hAnsiTheme="minorHAnsi"/>
              </w:rPr>
            </w:pPr>
            <w:r>
              <w:rPr>
                <w:rFonts w:asciiTheme="minorHAnsi" w:hAnsiTheme="minorHAnsi"/>
              </w:rPr>
              <w:t>Do not redistribute</w:t>
            </w:r>
          </w:p>
        </w:tc>
        <w:tc>
          <w:tcPr>
            <w:tcW w:w="2175" w:type="dxa"/>
            <w:tcMar>
              <w:top w:w="100" w:type="dxa"/>
              <w:left w:w="100" w:type="dxa"/>
              <w:bottom w:w="100" w:type="dxa"/>
              <w:right w:w="100" w:type="dxa"/>
            </w:tcMar>
          </w:tcPr>
          <w:p w14:paraId="1E07BEA6" w14:textId="0A804944" w:rsidR="00A74DC4" w:rsidRPr="004F66A5" w:rsidRDefault="00A74DC4" w:rsidP="00D45ED8">
            <w:pPr>
              <w:spacing w:line="240" w:lineRule="auto"/>
              <w:rPr>
                <w:rFonts w:asciiTheme="minorHAnsi" w:hAnsiTheme="minorHAnsi"/>
              </w:rPr>
            </w:pPr>
            <w:del w:id="219" w:author="Jeffery Horsburgh" w:date="2013-06-04T15:18:00Z">
              <w:r w:rsidDel="00811EBE">
                <w:rPr>
                  <w:rFonts w:asciiTheme="minorHAnsi" w:hAnsiTheme="minorHAnsi"/>
                </w:rPr>
                <w:delText>yes</w:delText>
              </w:r>
            </w:del>
            <w:ins w:id="220" w:author="Jeffery Horsburgh" w:date="2013-06-04T15:18:00Z">
              <w:r w:rsidR="00811EBE">
                <w:rPr>
                  <w:rFonts w:asciiTheme="minorHAnsi" w:hAnsiTheme="minorHAnsi"/>
                </w:rPr>
                <w:t>Yes</w:t>
              </w:r>
            </w:ins>
          </w:p>
        </w:tc>
      </w:tr>
      <w:tr w:rsidR="00A74DC4" w:rsidRPr="00CC499B" w14:paraId="4A39EC52" w14:textId="77777777" w:rsidTr="00D45ED8">
        <w:tc>
          <w:tcPr>
            <w:tcW w:w="1770" w:type="dxa"/>
            <w:tcMar>
              <w:top w:w="100" w:type="dxa"/>
              <w:left w:w="100" w:type="dxa"/>
              <w:bottom w:w="100" w:type="dxa"/>
              <w:right w:w="100" w:type="dxa"/>
            </w:tcMar>
          </w:tcPr>
          <w:p w14:paraId="19DD953E" w14:textId="659C0A69" w:rsidR="00A74DC4" w:rsidRPr="004F66A5" w:rsidRDefault="00A74DC4" w:rsidP="00D45ED8">
            <w:pPr>
              <w:spacing w:line="240" w:lineRule="auto"/>
              <w:rPr>
                <w:rFonts w:asciiTheme="minorHAnsi" w:hAnsiTheme="minorHAnsi"/>
              </w:rPr>
            </w:pPr>
            <w:r>
              <w:rPr>
                <w:rFonts w:asciiTheme="minorHAnsi" w:hAnsiTheme="minorHAnsi"/>
              </w:rPr>
              <w:t>Discoverable</w:t>
            </w:r>
          </w:p>
        </w:tc>
        <w:tc>
          <w:tcPr>
            <w:tcW w:w="2175" w:type="dxa"/>
            <w:tcMar>
              <w:top w:w="100" w:type="dxa"/>
              <w:left w:w="100" w:type="dxa"/>
              <w:bottom w:w="100" w:type="dxa"/>
              <w:right w:w="100" w:type="dxa"/>
            </w:tcMar>
          </w:tcPr>
          <w:p w14:paraId="64B33660" w14:textId="1035EC27" w:rsidR="00A74DC4" w:rsidRPr="004F66A5" w:rsidRDefault="00A74DC4" w:rsidP="00D45ED8">
            <w:pPr>
              <w:spacing w:line="240" w:lineRule="auto"/>
              <w:rPr>
                <w:rFonts w:asciiTheme="minorHAnsi" w:hAnsiTheme="minorHAnsi"/>
              </w:rPr>
            </w:pPr>
            <w:del w:id="221" w:author="Jeffery Horsburgh" w:date="2013-06-04T15:18:00Z">
              <w:r w:rsidDel="00811EBE">
                <w:rPr>
                  <w:rFonts w:asciiTheme="minorHAnsi" w:hAnsiTheme="minorHAnsi"/>
                </w:rPr>
                <w:delText>no</w:delText>
              </w:r>
            </w:del>
            <w:ins w:id="222" w:author="Jeffery Horsburgh" w:date="2013-06-04T15:18:00Z">
              <w:r w:rsidR="00811EBE">
                <w:rPr>
                  <w:rFonts w:asciiTheme="minorHAnsi" w:hAnsiTheme="minorHAnsi"/>
                </w:rPr>
                <w:t>No</w:t>
              </w:r>
            </w:ins>
          </w:p>
        </w:tc>
      </w:tr>
    </w:tbl>
    <w:p w14:paraId="56AA2F50" w14:textId="2315DDFA" w:rsidR="00690870" w:rsidRPr="00AA4FBC" w:rsidRDefault="00A74DC4">
      <w:pPr>
        <w:rPr>
          <w:rFonts w:asciiTheme="minorHAnsi" w:hAnsiTheme="minorHAnsi"/>
          <w:u w:val="single"/>
        </w:rPr>
      </w:pPr>
      <w:r w:rsidRPr="00AA4FBC">
        <w:rPr>
          <w:rFonts w:asciiTheme="minorHAnsi" w:hAnsiTheme="minorHAnsi"/>
          <w:u w:val="single"/>
        </w:rPr>
        <w:t xml:space="preserve">Share settings: </w:t>
      </w:r>
    </w:p>
    <w:tbl>
      <w:tblPr>
        <w:tblW w:w="58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3090"/>
        <w:gridCol w:w="2770"/>
      </w:tblGrid>
      <w:tr w:rsidR="00A95100" w:rsidRPr="00CC499B" w14:paraId="1BA4F11B" w14:textId="77777777" w:rsidTr="00D45ED8">
        <w:tc>
          <w:tcPr>
            <w:tcW w:w="3090" w:type="dxa"/>
            <w:tcMar>
              <w:top w:w="100" w:type="dxa"/>
              <w:left w:w="100" w:type="dxa"/>
              <w:bottom w:w="100" w:type="dxa"/>
              <w:right w:w="100" w:type="dxa"/>
            </w:tcMar>
          </w:tcPr>
          <w:p w14:paraId="37E43F11" w14:textId="77777777" w:rsidR="00A95100" w:rsidRPr="004F66A5" w:rsidRDefault="00A95100" w:rsidP="00D45ED8">
            <w:pPr>
              <w:spacing w:line="240" w:lineRule="auto"/>
              <w:rPr>
                <w:rFonts w:asciiTheme="minorHAnsi" w:hAnsiTheme="minorHAnsi"/>
              </w:rPr>
            </w:pPr>
            <w:r w:rsidRPr="004F66A5">
              <w:rPr>
                <w:rFonts w:asciiTheme="minorHAnsi" w:hAnsiTheme="minorHAnsi"/>
              </w:rPr>
              <w:t>Entity (user or group name)</w:t>
            </w:r>
          </w:p>
        </w:tc>
        <w:tc>
          <w:tcPr>
            <w:tcW w:w="2770" w:type="dxa"/>
            <w:tcMar>
              <w:top w:w="100" w:type="dxa"/>
              <w:left w:w="100" w:type="dxa"/>
              <w:bottom w:w="100" w:type="dxa"/>
              <w:right w:w="100" w:type="dxa"/>
            </w:tcMar>
          </w:tcPr>
          <w:p w14:paraId="4A5435E8" w14:textId="77777777" w:rsidR="00A95100" w:rsidRPr="004F66A5" w:rsidRDefault="00A95100" w:rsidP="00D45ED8">
            <w:pPr>
              <w:spacing w:line="240" w:lineRule="auto"/>
              <w:rPr>
                <w:rFonts w:asciiTheme="minorHAnsi" w:hAnsiTheme="minorHAnsi"/>
              </w:rPr>
            </w:pPr>
            <w:r w:rsidRPr="004F66A5">
              <w:rPr>
                <w:rFonts w:asciiTheme="minorHAnsi" w:hAnsiTheme="minorHAnsi"/>
              </w:rPr>
              <w:t>Access setting</w:t>
            </w:r>
          </w:p>
        </w:tc>
      </w:tr>
      <w:tr w:rsidR="00A95100" w:rsidRPr="00CC499B" w14:paraId="20CDFFDF" w14:textId="77777777" w:rsidTr="00D45ED8">
        <w:tc>
          <w:tcPr>
            <w:tcW w:w="3090" w:type="dxa"/>
            <w:tcMar>
              <w:top w:w="100" w:type="dxa"/>
              <w:left w:w="100" w:type="dxa"/>
              <w:bottom w:w="100" w:type="dxa"/>
              <w:right w:w="100" w:type="dxa"/>
            </w:tcMar>
          </w:tcPr>
          <w:p w14:paraId="21C25AE6" w14:textId="77777777" w:rsidR="00A95100" w:rsidRPr="004F66A5" w:rsidRDefault="00A95100" w:rsidP="00D45ED8">
            <w:pPr>
              <w:spacing w:line="240" w:lineRule="auto"/>
              <w:rPr>
                <w:rFonts w:asciiTheme="minorHAnsi" w:hAnsiTheme="minorHAnsi"/>
              </w:rPr>
            </w:pPr>
            <w:proofErr w:type="spellStart"/>
            <w:r w:rsidRPr="004F66A5">
              <w:rPr>
                <w:rFonts w:asciiTheme="minorHAnsi" w:hAnsiTheme="minorHAnsi"/>
              </w:rPr>
              <w:t>Dtarb</w:t>
            </w:r>
            <w:proofErr w:type="spellEnd"/>
          </w:p>
        </w:tc>
        <w:tc>
          <w:tcPr>
            <w:tcW w:w="2770" w:type="dxa"/>
            <w:tcMar>
              <w:top w:w="100" w:type="dxa"/>
              <w:left w:w="100" w:type="dxa"/>
              <w:bottom w:w="100" w:type="dxa"/>
              <w:right w:w="100" w:type="dxa"/>
            </w:tcMar>
          </w:tcPr>
          <w:p w14:paraId="3825E4F9" w14:textId="77777777" w:rsidR="00A95100" w:rsidRPr="004F66A5" w:rsidRDefault="00A95100" w:rsidP="00D45ED8">
            <w:pPr>
              <w:spacing w:line="240" w:lineRule="auto"/>
              <w:rPr>
                <w:rFonts w:asciiTheme="minorHAnsi" w:hAnsiTheme="minorHAnsi"/>
              </w:rPr>
            </w:pPr>
            <w:r w:rsidRPr="004F66A5">
              <w:rPr>
                <w:rFonts w:asciiTheme="minorHAnsi" w:hAnsiTheme="minorHAnsi"/>
              </w:rPr>
              <w:t>Owner</w:t>
            </w:r>
          </w:p>
        </w:tc>
      </w:tr>
      <w:tr w:rsidR="00A95100" w:rsidRPr="00CC499B" w14:paraId="56C52757" w14:textId="77777777" w:rsidTr="00D45ED8">
        <w:tc>
          <w:tcPr>
            <w:tcW w:w="3090" w:type="dxa"/>
            <w:tcMar>
              <w:top w:w="100" w:type="dxa"/>
              <w:left w:w="100" w:type="dxa"/>
              <w:bottom w:w="100" w:type="dxa"/>
              <w:right w:w="100" w:type="dxa"/>
            </w:tcMar>
          </w:tcPr>
          <w:p w14:paraId="19DDD891" w14:textId="77777777" w:rsidR="00A95100" w:rsidRPr="004F66A5" w:rsidRDefault="00A95100" w:rsidP="00D45ED8">
            <w:pPr>
              <w:spacing w:line="240" w:lineRule="auto"/>
              <w:rPr>
                <w:rFonts w:asciiTheme="minorHAnsi" w:hAnsiTheme="minorHAnsi"/>
              </w:rPr>
            </w:pPr>
            <w:proofErr w:type="spellStart"/>
            <w:r w:rsidRPr="004F66A5">
              <w:rPr>
                <w:rFonts w:asciiTheme="minorHAnsi" w:hAnsiTheme="minorHAnsi"/>
              </w:rPr>
              <w:t>Rayi</w:t>
            </w:r>
            <w:proofErr w:type="spellEnd"/>
          </w:p>
        </w:tc>
        <w:tc>
          <w:tcPr>
            <w:tcW w:w="2770" w:type="dxa"/>
            <w:tcMar>
              <w:top w:w="100" w:type="dxa"/>
              <w:left w:w="100" w:type="dxa"/>
              <w:bottom w:w="100" w:type="dxa"/>
              <w:right w:w="100" w:type="dxa"/>
            </w:tcMar>
          </w:tcPr>
          <w:p w14:paraId="6ECA023F" w14:textId="77777777" w:rsidR="00A95100" w:rsidRPr="004F66A5" w:rsidRDefault="00A95100" w:rsidP="00D45ED8">
            <w:pPr>
              <w:spacing w:line="240" w:lineRule="auto"/>
              <w:rPr>
                <w:rFonts w:asciiTheme="minorHAnsi" w:hAnsiTheme="minorHAnsi"/>
              </w:rPr>
            </w:pPr>
            <w:r>
              <w:rPr>
                <w:rFonts w:asciiTheme="minorHAnsi" w:hAnsiTheme="minorHAnsi"/>
              </w:rPr>
              <w:t>Owner</w:t>
            </w:r>
          </w:p>
        </w:tc>
      </w:tr>
      <w:tr w:rsidR="00A95100" w:rsidRPr="00CC499B" w14:paraId="7304CACD" w14:textId="77777777" w:rsidTr="00D45ED8">
        <w:tc>
          <w:tcPr>
            <w:tcW w:w="3090" w:type="dxa"/>
            <w:tcMar>
              <w:top w:w="100" w:type="dxa"/>
              <w:left w:w="100" w:type="dxa"/>
              <w:bottom w:w="100" w:type="dxa"/>
              <w:right w:w="100" w:type="dxa"/>
            </w:tcMar>
          </w:tcPr>
          <w:p w14:paraId="64832991" w14:textId="77777777" w:rsidR="00A95100" w:rsidRPr="004F66A5" w:rsidRDefault="00A95100" w:rsidP="00D45ED8">
            <w:pPr>
              <w:spacing w:line="240" w:lineRule="auto"/>
              <w:rPr>
                <w:rFonts w:asciiTheme="minorHAnsi" w:hAnsiTheme="minorHAnsi"/>
              </w:rPr>
            </w:pPr>
            <w:proofErr w:type="spellStart"/>
            <w:r w:rsidRPr="004F66A5">
              <w:rPr>
                <w:rFonts w:asciiTheme="minorHAnsi" w:hAnsiTheme="minorHAnsi"/>
              </w:rPr>
              <w:t>Jeffh</w:t>
            </w:r>
            <w:proofErr w:type="spellEnd"/>
          </w:p>
        </w:tc>
        <w:tc>
          <w:tcPr>
            <w:tcW w:w="2770" w:type="dxa"/>
            <w:tcMar>
              <w:top w:w="100" w:type="dxa"/>
              <w:left w:w="100" w:type="dxa"/>
              <w:bottom w:w="100" w:type="dxa"/>
              <w:right w:w="100" w:type="dxa"/>
            </w:tcMar>
          </w:tcPr>
          <w:p w14:paraId="16DE8E46" w14:textId="77777777" w:rsidR="00A95100" w:rsidRPr="004F66A5" w:rsidRDefault="00A95100" w:rsidP="00D45ED8">
            <w:pPr>
              <w:spacing w:line="240" w:lineRule="auto"/>
              <w:rPr>
                <w:rFonts w:asciiTheme="minorHAnsi" w:hAnsiTheme="minorHAnsi"/>
              </w:rPr>
            </w:pPr>
            <w:r>
              <w:rPr>
                <w:rFonts w:asciiTheme="minorHAnsi" w:hAnsiTheme="minorHAnsi"/>
              </w:rPr>
              <w:t xml:space="preserve">View </w:t>
            </w:r>
          </w:p>
        </w:tc>
      </w:tr>
      <w:tr w:rsidR="00A95100" w:rsidRPr="00CC499B" w14:paraId="4D62A8AD" w14:textId="77777777" w:rsidTr="00D45ED8">
        <w:tc>
          <w:tcPr>
            <w:tcW w:w="3090" w:type="dxa"/>
            <w:tcMar>
              <w:top w:w="100" w:type="dxa"/>
              <w:left w:w="100" w:type="dxa"/>
              <w:bottom w:w="100" w:type="dxa"/>
              <w:right w:w="100" w:type="dxa"/>
            </w:tcMar>
          </w:tcPr>
          <w:p w14:paraId="19E4FD3B" w14:textId="77777777" w:rsidR="00A95100" w:rsidRPr="004F66A5" w:rsidRDefault="00A95100" w:rsidP="00D45ED8">
            <w:pPr>
              <w:spacing w:line="240" w:lineRule="auto"/>
              <w:rPr>
                <w:rFonts w:asciiTheme="minorHAnsi" w:hAnsiTheme="minorHAnsi"/>
              </w:rPr>
            </w:pPr>
            <w:r w:rsidRPr="004F66A5">
              <w:rPr>
                <w:rFonts w:asciiTheme="minorHAnsi" w:hAnsiTheme="minorHAnsi"/>
              </w:rPr>
              <w:t>Dan</w:t>
            </w:r>
          </w:p>
        </w:tc>
        <w:tc>
          <w:tcPr>
            <w:tcW w:w="2770" w:type="dxa"/>
            <w:tcMar>
              <w:top w:w="100" w:type="dxa"/>
              <w:left w:w="100" w:type="dxa"/>
              <w:bottom w:w="100" w:type="dxa"/>
              <w:right w:w="100" w:type="dxa"/>
            </w:tcMar>
          </w:tcPr>
          <w:p w14:paraId="00D38359" w14:textId="77777777" w:rsidR="00A95100" w:rsidRPr="004F66A5" w:rsidRDefault="00A95100" w:rsidP="00D45ED8">
            <w:pPr>
              <w:spacing w:line="240" w:lineRule="auto"/>
              <w:rPr>
                <w:rFonts w:asciiTheme="minorHAnsi" w:hAnsiTheme="minorHAnsi"/>
              </w:rPr>
            </w:pPr>
            <w:r w:rsidRPr="004F66A5">
              <w:rPr>
                <w:rFonts w:asciiTheme="minorHAnsi" w:hAnsiTheme="minorHAnsi"/>
              </w:rPr>
              <w:t>View</w:t>
            </w:r>
          </w:p>
        </w:tc>
      </w:tr>
      <w:tr w:rsidR="00A95100" w:rsidRPr="00CC499B" w14:paraId="015DC927" w14:textId="77777777" w:rsidTr="00D45ED8">
        <w:tc>
          <w:tcPr>
            <w:tcW w:w="3090" w:type="dxa"/>
            <w:tcMar>
              <w:top w:w="100" w:type="dxa"/>
              <w:left w:w="100" w:type="dxa"/>
              <w:bottom w:w="100" w:type="dxa"/>
              <w:right w:w="100" w:type="dxa"/>
            </w:tcMar>
          </w:tcPr>
          <w:p w14:paraId="5CEDC94B" w14:textId="77777777" w:rsidR="00A95100" w:rsidRPr="004F66A5" w:rsidRDefault="00A95100" w:rsidP="00D45ED8">
            <w:pPr>
              <w:spacing w:line="240" w:lineRule="auto"/>
              <w:rPr>
                <w:rFonts w:asciiTheme="minorHAnsi" w:hAnsiTheme="minorHAnsi"/>
              </w:rPr>
            </w:pPr>
            <w:r w:rsidRPr="004F66A5">
              <w:rPr>
                <w:rFonts w:asciiTheme="minorHAnsi" w:hAnsiTheme="minorHAnsi"/>
              </w:rPr>
              <w:t>Larry</w:t>
            </w:r>
          </w:p>
        </w:tc>
        <w:tc>
          <w:tcPr>
            <w:tcW w:w="2770" w:type="dxa"/>
            <w:tcMar>
              <w:top w:w="100" w:type="dxa"/>
              <w:left w:w="100" w:type="dxa"/>
              <w:bottom w:w="100" w:type="dxa"/>
              <w:right w:w="100" w:type="dxa"/>
            </w:tcMar>
          </w:tcPr>
          <w:p w14:paraId="29501C63" w14:textId="77777777" w:rsidR="00A95100" w:rsidRPr="004F66A5" w:rsidRDefault="00A95100" w:rsidP="00D45ED8">
            <w:pPr>
              <w:spacing w:line="240" w:lineRule="auto"/>
              <w:rPr>
                <w:rFonts w:asciiTheme="minorHAnsi" w:hAnsiTheme="minorHAnsi"/>
              </w:rPr>
            </w:pPr>
            <w:r w:rsidRPr="004F66A5">
              <w:rPr>
                <w:rFonts w:asciiTheme="minorHAnsi" w:hAnsiTheme="minorHAnsi"/>
              </w:rPr>
              <w:t>Change</w:t>
            </w:r>
          </w:p>
        </w:tc>
      </w:tr>
    </w:tbl>
    <w:p w14:paraId="59E5FF2E" w14:textId="77777777" w:rsidR="00690870" w:rsidRDefault="00690870">
      <w:pPr>
        <w:rPr>
          <w:rFonts w:asciiTheme="minorHAnsi" w:hAnsiTheme="minorHAnsi"/>
        </w:rPr>
      </w:pPr>
    </w:p>
    <w:p w14:paraId="05FA7FB7" w14:textId="02548B6C" w:rsidR="00A95100" w:rsidRDefault="00A95100">
      <w:pPr>
        <w:rPr>
          <w:rFonts w:asciiTheme="minorHAnsi" w:hAnsiTheme="minorHAnsi"/>
        </w:rPr>
      </w:pPr>
      <w:r>
        <w:rPr>
          <w:rFonts w:asciiTheme="minorHAnsi" w:hAnsiTheme="minorHAnsi"/>
        </w:rPr>
        <w:t>Privileges of users are as before, except that no non-owner may grant privileges to others</w:t>
      </w:r>
      <w:r w:rsidR="00A74DC4">
        <w:rPr>
          <w:rFonts w:asciiTheme="minorHAnsi" w:hAnsiTheme="minorHAnsi"/>
        </w:rPr>
        <w:t>. Also, no non-owner may make an internal copy of the resource</w:t>
      </w:r>
      <w:r>
        <w:rPr>
          <w:rFonts w:asciiTheme="minorHAnsi" w:hAnsiTheme="minorHAnsi"/>
        </w:rPr>
        <w:t xml:space="preserve">. </w:t>
      </w:r>
      <w:r w:rsidR="00A74DC4">
        <w:rPr>
          <w:rFonts w:asciiTheme="minorHAnsi" w:hAnsiTheme="minorHAnsi"/>
        </w:rPr>
        <w:t xml:space="preserve"> </w:t>
      </w:r>
    </w:p>
    <w:p w14:paraId="4D5A78B1" w14:textId="77777777" w:rsidR="00A95100" w:rsidRPr="004F66A5" w:rsidRDefault="00A95100">
      <w:pPr>
        <w:rPr>
          <w:rFonts w:asciiTheme="minorHAnsi" w:hAnsiTheme="minorHAnsi"/>
        </w:rPr>
      </w:pPr>
    </w:p>
    <w:p w14:paraId="057F3732" w14:textId="57DA7122" w:rsidR="006167A0" w:rsidRPr="004F66A5" w:rsidRDefault="00305805">
      <w:pPr>
        <w:rPr>
          <w:rFonts w:asciiTheme="minorHAnsi" w:hAnsiTheme="minorHAnsi"/>
        </w:rPr>
      </w:pPr>
      <w:commentRangeStart w:id="223"/>
      <w:r w:rsidRPr="004F66A5">
        <w:rPr>
          <w:rFonts w:asciiTheme="minorHAnsi" w:hAnsiTheme="minorHAnsi"/>
          <w:b/>
        </w:rPr>
        <w:t>Rule:</w:t>
      </w:r>
      <w:r w:rsidR="00082CE5" w:rsidRPr="004F66A5">
        <w:rPr>
          <w:rFonts w:asciiTheme="minorHAnsi" w:hAnsiTheme="minorHAnsi"/>
          <w:b/>
        </w:rPr>
        <w:t xml:space="preserve"> </w:t>
      </w:r>
      <w:r w:rsidR="00082CE5" w:rsidRPr="004F66A5">
        <w:rPr>
          <w:rFonts w:asciiTheme="minorHAnsi" w:hAnsiTheme="minorHAnsi"/>
        </w:rPr>
        <w:t xml:space="preserve"> Each time a resource is changed its version </w:t>
      </w:r>
      <w:del w:id="224" w:author="Jeffery Horsburgh" w:date="2013-06-04T15:18:00Z">
        <w:r w:rsidR="00082CE5" w:rsidRPr="004F66A5" w:rsidDel="00811EBE">
          <w:rPr>
            <w:rFonts w:asciiTheme="minorHAnsi" w:hAnsiTheme="minorHAnsi"/>
          </w:rPr>
          <w:delText xml:space="preserve">in </w:delText>
        </w:r>
      </w:del>
      <w:ins w:id="225" w:author="Jeffery Horsburgh" w:date="2013-06-04T15:18:00Z">
        <w:r w:rsidR="00811EBE" w:rsidRPr="004F66A5">
          <w:rPr>
            <w:rFonts w:asciiTheme="minorHAnsi" w:hAnsiTheme="minorHAnsi"/>
          </w:rPr>
          <w:t>i</w:t>
        </w:r>
        <w:r w:rsidR="00811EBE">
          <w:rPr>
            <w:rFonts w:asciiTheme="minorHAnsi" w:hAnsiTheme="minorHAnsi"/>
          </w:rPr>
          <w:t>s</w:t>
        </w:r>
        <w:r w:rsidR="00811EBE" w:rsidRPr="004F66A5">
          <w:rPr>
            <w:rFonts w:asciiTheme="minorHAnsi" w:hAnsiTheme="minorHAnsi"/>
          </w:rPr>
          <w:t xml:space="preserve"> </w:t>
        </w:r>
      </w:ins>
      <w:r w:rsidR="00082CE5" w:rsidRPr="004F66A5">
        <w:rPr>
          <w:rFonts w:asciiTheme="minorHAnsi" w:hAnsiTheme="minorHAnsi"/>
        </w:rPr>
        <w:t xml:space="preserve">incremented.  </w:t>
      </w:r>
      <w:r w:rsidRPr="004F66A5">
        <w:rPr>
          <w:rFonts w:asciiTheme="minorHAnsi" w:hAnsiTheme="minorHAnsi"/>
        </w:rPr>
        <w:t xml:space="preserve">Because versioning is being done by </w:t>
      </w:r>
      <w:del w:id="226" w:author="Jeffery Horsburgh" w:date="2013-06-04T15:19:00Z">
        <w:r w:rsidRPr="004F66A5" w:rsidDel="00811EBE">
          <w:rPr>
            <w:rFonts w:asciiTheme="minorHAnsi" w:hAnsiTheme="minorHAnsi"/>
          </w:rPr>
          <w:delText xml:space="preserve">a </w:delText>
        </w:r>
      </w:del>
      <w:ins w:id="227" w:author="Jeffery Horsburgh" w:date="2013-06-04T15:19:00Z">
        <w:r w:rsidR="00811EBE">
          <w:rPr>
            <w:rFonts w:asciiTheme="minorHAnsi" w:hAnsiTheme="minorHAnsi"/>
          </w:rPr>
          <w:t>the HydroShare</w:t>
        </w:r>
        <w:r w:rsidR="00811EBE" w:rsidRPr="004F66A5">
          <w:rPr>
            <w:rFonts w:asciiTheme="minorHAnsi" w:hAnsiTheme="minorHAnsi"/>
          </w:rPr>
          <w:t xml:space="preserve"> </w:t>
        </w:r>
      </w:ins>
      <w:r w:rsidRPr="004F66A5">
        <w:rPr>
          <w:rFonts w:asciiTheme="minorHAnsi" w:hAnsiTheme="minorHAnsi"/>
        </w:rPr>
        <w:t xml:space="preserve">system, the version numbers </w:t>
      </w:r>
      <w:commentRangeStart w:id="228"/>
      <w:r w:rsidRPr="004F66A5">
        <w:rPr>
          <w:rFonts w:asciiTheme="minorHAnsi" w:hAnsiTheme="minorHAnsi"/>
        </w:rPr>
        <w:t xml:space="preserve">can be </w:t>
      </w:r>
      <w:commentRangeEnd w:id="228"/>
      <w:r w:rsidR="00811EBE">
        <w:rPr>
          <w:rStyle w:val="CommentReference"/>
        </w:rPr>
        <w:commentReference w:id="228"/>
      </w:r>
      <w:r w:rsidRPr="004F66A5">
        <w:rPr>
          <w:rFonts w:asciiTheme="minorHAnsi" w:hAnsiTheme="minorHAnsi"/>
        </w:rPr>
        <w:t xml:space="preserve">simple integers. </w:t>
      </w:r>
      <w:commentRangeEnd w:id="223"/>
      <w:r w:rsidR="00811EBE">
        <w:rPr>
          <w:rStyle w:val="CommentReference"/>
        </w:rPr>
        <w:commentReference w:id="223"/>
      </w:r>
    </w:p>
    <w:p w14:paraId="62609710" w14:textId="77777777" w:rsidR="00690870" w:rsidRPr="004F66A5" w:rsidRDefault="00690870">
      <w:pPr>
        <w:rPr>
          <w:rFonts w:asciiTheme="minorHAnsi" w:hAnsiTheme="minorHAnsi"/>
        </w:rPr>
      </w:pPr>
    </w:p>
    <w:p w14:paraId="2E90358D" w14:textId="489950C3" w:rsidR="00690870" w:rsidRPr="004F66A5" w:rsidRDefault="00082CE5">
      <w:pPr>
        <w:rPr>
          <w:rFonts w:asciiTheme="minorHAnsi" w:hAnsiTheme="minorHAnsi"/>
        </w:rPr>
      </w:pPr>
      <w:proofErr w:type="gramStart"/>
      <w:r w:rsidRPr="004F66A5">
        <w:rPr>
          <w:rFonts w:asciiTheme="minorHAnsi" w:hAnsiTheme="minorHAnsi"/>
          <w:b/>
        </w:rPr>
        <w:t xml:space="preserve">Example </w:t>
      </w:r>
      <w:r w:rsidR="00D74D7C">
        <w:rPr>
          <w:rFonts w:asciiTheme="minorHAnsi" w:hAnsiTheme="minorHAnsi"/>
          <w:b/>
        </w:rPr>
        <w:t>3</w:t>
      </w:r>
      <w:r w:rsidRPr="004F66A5">
        <w:rPr>
          <w:rFonts w:asciiTheme="minorHAnsi" w:hAnsiTheme="minorHAnsi"/>
          <w:b/>
        </w:rPr>
        <w:t>.</w:t>
      </w:r>
      <w:proofErr w:type="gramEnd"/>
      <w:r w:rsidRPr="004F66A5">
        <w:rPr>
          <w:rFonts w:asciiTheme="minorHAnsi" w:hAnsiTheme="minorHAnsi"/>
          <w:b/>
        </w:rPr>
        <w:t xml:space="preserve">  Publicly shared resource </w:t>
      </w:r>
    </w:p>
    <w:p w14:paraId="12FE43BF" w14:textId="457F222F" w:rsidR="00690870" w:rsidRDefault="00690870">
      <w:pPr>
        <w:rPr>
          <w:rFonts w:asciiTheme="minorHAnsi" w:hAnsiTheme="minorHAnsi"/>
        </w:rPr>
      </w:pPr>
    </w:p>
    <w:p w14:paraId="586028C3" w14:textId="77777777" w:rsidR="001D2B2A" w:rsidRPr="005B1BA0" w:rsidRDefault="001D2B2A" w:rsidP="001D2B2A">
      <w:pPr>
        <w:rPr>
          <w:rFonts w:asciiTheme="minorHAnsi" w:hAnsiTheme="minorHAnsi"/>
          <w:u w:val="single"/>
        </w:rPr>
      </w:pPr>
      <w:r w:rsidRPr="00AA4FBC">
        <w:rPr>
          <w:rFonts w:asciiTheme="minorHAnsi" w:hAnsiTheme="minorHAnsi"/>
          <w:u w:val="single"/>
        </w:rPr>
        <w:t xml:space="preserve">Attributes: </w:t>
      </w:r>
    </w:p>
    <w:tbl>
      <w:tblPr>
        <w:tblW w:w="3945"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1770"/>
        <w:gridCol w:w="2175"/>
      </w:tblGrid>
      <w:tr w:rsidR="001D2B2A" w:rsidRPr="00CC499B" w14:paraId="70D8B216" w14:textId="77777777" w:rsidTr="005B1BA0">
        <w:tc>
          <w:tcPr>
            <w:tcW w:w="1770" w:type="dxa"/>
            <w:tcMar>
              <w:top w:w="100" w:type="dxa"/>
              <w:left w:w="100" w:type="dxa"/>
              <w:bottom w:w="100" w:type="dxa"/>
              <w:right w:w="100" w:type="dxa"/>
            </w:tcMar>
          </w:tcPr>
          <w:p w14:paraId="77A2FDE1" w14:textId="3CBC1232" w:rsidR="001D2B2A" w:rsidRPr="004F66A5" w:rsidRDefault="001D2B2A" w:rsidP="003B6790">
            <w:pPr>
              <w:spacing w:line="240" w:lineRule="auto"/>
              <w:rPr>
                <w:rFonts w:asciiTheme="minorHAnsi" w:hAnsiTheme="minorHAnsi"/>
              </w:rPr>
            </w:pPr>
            <w:r>
              <w:rPr>
                <w:rFonts w:asciiTheme="minorHAnsi" w:hAnsiTheme="minorHAnsi"/>
              </w:rPr>
              <w:t>Do not redistribute</w:t>
            </w:r>
          </w:p>
        </w:tc>
        <w:tc>
          <w:tcPr>
            <w:tcW w:w="2175" w:type="dxa"/>
            <w:tcMar>
              <w:top w:w="100" w:type="dxa"/>
              <w:left w:w="100" w:type="dxa"/>
              <w:bottom w:w="100" w:type="dxa"/>
              <w:right w:w="100" w:type="dxa"/>
            </w:tcMar>
          </w:tcPr>
          <w:p w14:paraId="42F29F5E" w14:textId="57096CF3" w:rsidR="001D2B2A" w:rsidRPr="004F66A5" w:rsidRDefault="001D2B2A" w:rsidP="003B6790">
            <w:pPr>
              <w:spacing w:line="240" w:lineRule="auto"/>
              <w:rPr>
                <w:rFonts w:asciiTheme="minorHAnsi" w:hAnsiTheme="minorHAnsi"/>
              </w:rPr>
            </w:pPr>
            <w:del w:id="229" w:author="Jeffery Horsburgh" w:date="2013-06-04T15:19:00Z">
              <w:r w:rsidDel="00811EBE">
                <w:rPr>
                  <w:rFonts w:asciiTheme="minorHAnsi" w:hAnsiTheme="minorHAnsi"/>
                </w:rPr>
                <w:delText>no</w:delText>
              </w:r>
            </w:del>
            <w:ins w:id="230" w:author="Jeffery Horsburgh" w:date="2013-06-04T15:19:00Z">
              <w:r w:rsidR="00811EBE">
                <w:rPr>
                  <w:rFonts w:asciiTheme="minorHAnsi" w:hAnsiTheme="minorHAnsi"/>
                </w:rPr>
                <w:t>No</w:t>
              </w:r>
            </w:ins>
          </w:p>
        </w:tc>
      </w:tr>
      <w:tr w:rsidR="001D2B2A" w:rsidRPr="00CC499B" w14:paraId="11375FDA" w14:textId="77777777" w:rsidTr="003B6790">
        <w:tc>
          <w:tcPr>
            <w:tcW w:w="1770" w:type="dxa"/>
            <w:tcMar>
              <w:top w:w="100" w:type="dxa"/>
              <w:left w:w="100" w:type="dxa"/>
              <w:bottom w:w="100" w:type="dxa"/>
              <w:right w:w="100" w:type="dxa"/>
            </w:tcMar>
          </w:tcPr>
          <w:p w14:paraId="4434E722" w14:textId="60E820E2" w:rsidR="001D2B2A" w:rsidRPr="004F66A5" w:rsidRDefault="001D2B2A" w:rsidP="003B6790">
            <w:pPr>
              <w:spacing w:line="240" w:lineRule="auto"/>
              <w:rPr>
                <w:rFonts w:asciiTheme="minorHAnsi" w:hAnsiTheme="minorHAnsi"/>
              </w:rPr>
            </w:pPr>
            <w:r>
              <w:rPr>
                <w:rFonts w:asciiTheme="minorHAnsi" w:hAnsiTheme="minorHAnsi"/>
              </w:rPr>
              <w:lastRenderedPageBreak/>
              <w:t>Discoverable</w:t>
            </w:r>
          </w:p>
        </w:tc>
        <w:tc>
          <w:tcPr>
            <w:tcW w:w="2175" w:type="dxa"/>
            <w:tcMar>
              <w:top w:w="100" w:type="dxa"/>
              <w:left w:w="100" w:type="dxa"/>
              <w:bottom w:w="100" w:type="dxa"/>
              <w:right w:w="100" w:type="dxa"/>
            </w:tcMar>
          </w:tcPr>
          <w:p w14:paraId="3C93E7FB" w14:textId="77777777" w:rsidR="001D2B2A" w:rsidRPr="004F66A5" w:rsidRDefault="001D2B2A" w:rsidP="003B6790">
            <w:pPr>
              <w:spacing w:line="240" w:lineRule="auto"/>
              <w:rPr>
                <w:rFonts w:asciiTheme="minorHAnsi" w:hAnsiTheme="minorHAnsi"/>
              </w:rPr>
            </w:pPr>
            <w:r>
              <w:rPr>
                <w:rFonts w:asciiTheme="minorHAnsi" w:hAnsiTheme="minorHAnsi"/>
              </w:rPr>
              <w:t>Yes</w:t>
            </w:r>
          </w:p>
        </w:tc>
      </w:tr>
      <w:tr w:rsidR="001D2B2A" w:rsidRPr="00CC499B" w14:paraId="3BCFFF30" w14:textId="77777777" w:rsidTr="003B6790">
        <w:tc>
          <w:tcPr>
            <w:tcW w:w="1770" w:type="dxa"/>
            <w:tcMar>
              <w:top w:w="100" w:type="dxa"/>
              <w:left w:w="100" w:type="dxa"/>
              <w:bottom w:w="100" w:type="dxa"/>
              <w:right w:w="100" w:type="dxa"/>
            </w:tcMar>
          </w:tcPr>
          <w:p w14:paraId="7969BBF4" w14:textId="3604CB13" w:rsidR="001D2B2A" w:rsidRDefault="001D2B2A" w:rsidP="003B6790">
            <w:pPr>
              <w:spacing w:line="240" w:lineRule="auto"/>
              <w:rPr>
                <w:rFonts w:asciiTheme="minorHAnsi" w:hAnsiTheme="minorHAnsi"/>
              </w:rPr>
            </w:pPr>
            <w:r>
              <w:rPr>
                <w:rFonts w:asciiTheme="minorHAnsi" w:hAnsiTheme="minorHAnsi"/>
              </w:rPr>
              <w:t>Public</w:t>
            </w:r>
          </w:p>
        </w:tc>
        <w:tc>
          <w:tcPr>
            <w:tcW w:w="2175" w:type="dxa"/>
            <w:tcMar>
              <w:top w:w="100" w:type="dxa"/>
              <w:left w:w="100" w:type="dxa"/>
              <w:bottom w:w="100" w:type="dxa"/>
              <w:right w:w="100" w:type="dxa"/>
            </w:tcMar>
          </w:tcPr>
          <w:p w14:paraId="685C665D" w14:textId="7A7D528A" w:rsidR="001D2B2A" w:rsidRDefault="001D2B2A" w:rsidP="003B6790">
            <w:pPr>
              <w:spacing w:line="240" w:lineRule="auto"/>
              <w:rPr>
                <w:rFonts w:asciiTheme="minorHAnsi" w:hAnsiTheme="minorHAnsi"/>
              </w:rPr>
            </w:pPr>
            <w:r>
              <w:rPr>
                <w:rFonts w:asciiTheme="minorHAnsi" w:hAnsiTheme="minorHAnsi"/>
              </w:rPr>
              <w:t>Yes</w:t>
            </w:r>
          </w:p>
        </w:tc>
      </w:tr>
    </w:tbl>
    <w:p w14:paraId="5613098C" w14:textId="77777777" w:rsidR="001D2B2A" w:rsidRDefault="001D2B2A">
      <w:pPr>
        <w:rPr>
          <w:rFonts w:asciiTheme="minorHAnsi" w:hAnsiTheme="minorHAnsi"/>
        </w:rPr>
      </w:pPr>
    </w:p>
    <w:p w14:paraId="3F67AE2B" w14:textId="77777777" w:rsidR="00D74D7C" w:rsidRPr="004F66A5" w:rsidRDefault="00D74D7C" w:rsidP="00D74D7C">
      <w:pPr>
        <w:rPr>
          <w:rFonts w:asciiTheme="minorHAnsi" w:hAnsiTheme="minorHAnsi"/>
        </w:rPr>
      </w:pPr>
      <w:r w:rsidRPr="004F66A5">
        <w:rPr>
          <w:rFonts w:asciiTheme="minorHAnsi" w:hAnsiTheme="minorHAnsi"/>
          <w:u w:val="single"/>
        </w:rPr>
        <w:t>Share settings</w:t>
      </w:r>
    </w:p>
    <w:tbl>
      <w:tblPr>
        <w:tblW w:w="528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3240"/>
        <w:gridCol w:w="2040"/>
      </w:tblGrid>
      <w:tr w:rsidR="00690870" w:rsidRPr="00CC499B" w14:paraId="58411905" w14:textId="77777777" w:rsidTr="00543FCB">
        <w:tc>
          <w:tcPr>
            <w:tcW w:w="3240" w:type="dxa"/>
            <w:tcMar>
              <w:top w:w="100" w:type="dxa"/>
              <w:left w:w="100" w:type="dxa"/>
              <w:bottom w:w="100" w:type="dxa"/>
              <w:right w:w="100" w:type="dxa"/>
            </w:tcMar>
          </w:tcPr>
          <w:p w14:paraId="3F79B1A8" w14:textId="77777777" w:rsidR="00690870" w:rsidRPr="004F66A5" w:rsidRDefault="00082CE5">
            <w:pPr>
              <w:spacing w:line="240" w:lineRule="auto"/>
              <w:rPr>
                <w:rFonts w:asciiTheme="minorHAnsi" w:hAnsiTheme="minorHAnsi"/>
              </w:rPr>
            </w:pPr>
            <w:r w:rsidRPr="004F66A5">
              <w:rPr>
                <w:rFonts w:asciiTheme="minorHAnsi" w:hAnsiTheme="minorHAnsi"/>
              </w:rPr>
              <w:t>Entity (user or group name)</w:t>
            </w:r>
          </w:p>
        </w:tc>
        <w:tc>
          <w:tcPr>
            <w:tcW w:w="2040" w:type="dxa"/>
            <w:tcMar>
              <w:top w:w="100" w:type="dxa"/>
              <w:left w:w="100" w:type="dxa"/>
              <w:bottom w:w="100" w:type="dxa"/>
              <w:right w:w="100" w:type="dxa"/>
            </w:tcMar>
          </w:tcPr>
          <w:p w14:paraId="3AA14782" w14:textId="77777777" w:rsidR="00690870" w:rsidRPr="004F66A5" w:rsidRDefault="00082CE5">
            <w:pPr>
              <w:spacing w:line="240" w:lineRule="auto"/>
              <w:rPr>
                <w:rFonts w:asciiTheme="minorHAnsi" w:hAnsiTheme="minorHAnsi"/>
              </w:rPr>
            </w:pPr>
            <w:r w:rsidRPr="004F66A5">
              <w:rPr>
                <w:rFonts w:asciiTheme="minorHAnsi" w:hAnsiTheme="minorHAnsi"/>
              </w:rPr>
              <w:t>Access setting</w:t>
            </w:r>
          </w:p>
        </w:tc>
      </w:tr>
      <w:tr w:rsidR="006167A0" w:rsidRPr="00CC499B" w14:paraId="747DB0DF" w14:textId="77777777" w:rsidTr="00543FCB">
        <w:tc>
          <w:tcPr>
            <w:tcW w:w="3240" w:type="dxa"/>
            <w:tcMar>
              <w:top w:w="100" w:type="dxa"/>
              <w:left w:w="100" w:type="dxa"/>
              <w:bottom w:w="100" w:type="dxa"/>
              <w:right w:w="100" w:type="dxa"/>
            </w:tcMar>
          </w:tcPr>
          <w:p w14:paraId="5469CA01" w14:textId="0BC948C4" w:rsidR="006167A0" w:rsidRPr="004F66A5" w:rsidRDefault="00F661C3">
            <w:pPr>
              <w:spacing w:line="240" w:lineRule="auto"/>
              <w:rPr>
                <w:rFonts w:asciiTheme="minorHAnsi" w:hAnsiTheme="minorHAnsi"/>
              </w:rPr>
            </w:pPr>
            <w:proofErr w:type="spellStart"/>
            <w:r w:rsidRPr="004F66A5">
              <w:rPr>
                <w:rFonts w:asciiTheme="minorHAnsi" w:hAnsiTheme="minorHAnsi"/>
              </w:rPr>
              <w:t>D</w:t>
            </w:r>
            <w:r w:rsidR="006167A0" w:rsidRPr="004F66A5">
              <w:rPr>
                <w:rFonts w:asciiTheme="minorHAnsi" w:hAnsiTheme="minorHAnsi"/>
              </w:rPr>
              <w:t>tarb</w:t>
            </w:r>
            <w:proofErr w:type="spellEnd"/>
          </w:p>
        </w:tc>
        <w:tc>
          <w:tcPr>
            <w:tcW w:w="2040" w:type="dxa"/>
            <w:tcMar>
              <w:top w:w="100" w:type="dxa"/>
              <w:left w:w="100" w:type="dxa"/>
              <w:bottom w:w="100" w:type="dxa"/>
              <w:right w:w="100" w:type="dxa"/>
            </w:tcMar>
          </w:tcPr>
          <w:p w14:paraId="7977657F" w14:textId="77777777" w:rsidR="006167A0" w:rsidRPr="004F66A5" w:rsidDel="0041249E" w:rsidRDefault="006167A0">
            <w:pPr>
              <w:spacing w:line="240" w:lineRule="auto"/>
              <w:rPr>
                <w:rFonts w:asciiTheme="minorHAnsi" w:hAnsiTheme="minorHAnsi"/>
              </w:rPr>
            </w:pPr>
            <w:r w:rsidRPr="004F66A5">
              <w:rPr>
                <w:rFonts w:asciiTheme="minorHAnsi" w:hAnsiTheme="minorHAnsi"/>
              </w:rPr>
              <w:t>Owner</w:t>
            </w:r>
          </w:p>
        </w:tc>
      </w:tr>
      <w:tr w:rsidR="00690870" w:rsidRPr="00CC499B" w14:paraId="14031F0B" w14:textId="77777777" w:rsidTr="00543FCB">
        <w:tc>
          <w:tcPr>
            <w:tcW w:w="3240" w:type="dxa"/>
            <w:tcMar>
              <w:top w:w="100" w:type="dxa"/>
              <w:left w:w="100" w:type="dxa"/>
              <w:bottom w:w="100" w:type="dxa"/>
              <w:right w:w="100" w:type="dxa"/>
            </w:tcMar>
          </w:tcPr>
          <w:p w14:paraId="14F73F0B" w14:textId="4DC55A6E" w:rsidR="00690870" w:rsidRPr="004F66A5" w:rsidRDefault="00F661C3">
            <w:pPr>
              <w:spacing w:line="240" w:lineRule="auto"/>
              <w:rPr>
                <w:rFonts w:asciiTheme="minorHAnsi" w:hAnsiTheme="minorHAnsi"/>
              </w:rPr>
            </w:pPr>
            <w:r w:rsidRPr="004F66A5">
              <w:rPr>
                <w:rFonts w:asciiTheme="minorHAnsi" w:hAnsiTheme="minorHAnsi"/>
              </w:rPr>
              <w:t>D</w:t>
            </w:r>
            <w:r w:rsidR="00082CE5" w:rsidRPr="004F66A5">
              <w:rPr>
                <w:rFonts w:asciiTheme="minorHAnsi" w:hAnsiTheme="minorHAnsi"/>
              </w:rPr>
              <w:t>an</w:t>
            </w:r>
          </w:p>
        </w:tc>
        <w:tc>
          <w:tcPr>
            <w:tcW w:w="2040" w:type="dxa"/>
            <w:tcMar>
              <w:top w:w="100" w:type="dxa"/>
              <w:left w:w="100" w:type="dxa"/>
              <w:bottom w:w="100" w:type="dxa"/>
              <w:right w:w="100" w:type="dxa"/>
            </w:tcMar>
          </w:tcPr>
          <w:p w14:paraId="6C3A4F5A" w14:textId="394F376C" w:rsidR="00690870" w:rsidRPr="004F66A5" w:rsidRDefault="0041249E">
            <w:pPr>
              <w:spacing w:line="240" w:lineRule="auto"/>
              <w:rPr>
                <w:rFonts w:asciiTheme="minorHAnsi" w:hAnsiTheme="minorHAnsi"/>
              </w:rPr>
            </w:pPr>
            <w:r w:rsidRPr="004F66A5">
              <w:rPr>
                <w:rFonts w:asciiTheme="minorHAnsi" w:hAnsiTheme="minorHAnsi"/>
              </w:rPr>
              <w:t>Owner</w:t>
            </w:r>
          </w:p>
        </w:tc>
      </w:tr>
      <w:tr w:rsidR="00690870" w:rsidRPr="00CC499B" w14:paraId="70B53140" w14:textId="77777777" w:rsidTr="00543FCB">
        <w:tc>
          <w:tcPr>
            <w:tcW w:w="3240" w:type="dxa"/>
            <w:tcMar>
              <w:top w:w="100" w:type="dxa"/>
              <w:left w:w="100" w:type="dxa"/>
              <w:bottom w:w="100" w:type="dxa"/>
              <w:right w:w="100" w:type="dxa"/>
            </w:tcMar>
          </w:tcPr>
          <w:p w14:paraId="56CA9979" w14:textId="3AE23D9C" w:rsidR="00690870" w:rsidRPr="004F66A5" w:rsidRDefault="00F661C3">
            <w:pPr>
              <w:spacing w:line="240" w:lineRule="auto"/>
              <w:rPr>
                <w:rFonts w:asciiTheme="minorHAnsi" w:hAnsiTheme="minorHAnsi"/>
              </w:rPr>
            </w:pPr>
            <w:r w:rsidRPr="004F66A5">
              <w:rPr>
                <w:rFonts w:asciiTheme="minorHAnsi" w:hAnsiTheme="minorHAnsi"/>
              </w:rPr>
              <w:t>L</w:t>
            </w:r>
            <w:r w:rsidR="00082CE5" w:rsidRPr="004F66A5">
              <w:rPr>
                <w:rFonts w:asciiTheme="minorHAnsi" w:hAnsiTheme="minorHAnsi"/>
              </w:rPr>
              <w:t>arry</w:t>
            </w:r>
          </w:p>
        </w:tc>
        <w:tc>
          <w:tcPr>
            <w:tcW w:w="2040" w:type="dxa"/>
            <w:tcMar>
              <w:top w:w="100" w:type="dxa"/>
              <w:left w:w="100" w:type="dxa"/>
              <w:bottom w:w="100" w:type="dxa"/>
              <w:right w:w="100" w:type="dxa"/>
            </w:tcMar>
          </w:tcPr>
          <w:p w14:paraId="356EA4CE" w14:textId="2F0DF59D" w:rsidR="00690870" w:rsidRPr="004F66A5" w:rsidRDefault="0041249E">
            <w:pPr>
              <w:spacing w:line="240" w:lineRule="auto"/>
              <w:rPr>
                <w:rFonts w:asciiTheme="minorHAnsi" w:hAnsiTheme="minorHAnsi"/>
              </w:rPr>
            </w:pPr>
            <w:r w:rsidRPr="004F66A5">
              <w:rPr>
                <w:rFonts w:asciiTheme="minorHAnsi" w:hAnsiTheme="minorHAnsi"/>
              </w:rPr>
              <w:t>C</w:t>
            </w:r>
            <w:r w:rsidR="00082CE5" w:rsidRPr="004F66A5">
              <w:rPr>
                <w:rFonts w:asciiTheme="minorHAnsi" w:hAnsiTheme="minorHAnsi"/>
              </w:rPr>
              <w:t>hange</w:t>
            </w:r>
          </w:p>
        </w:tc>
      </w:tr>
    </w:tbl>
    <w:p w14:paraId="406079C1" w14:textId="77777777" w:rsidR="00690870" w:rsidRPr="004F66A5" w:rsidRDefault="00690870">
      <w:pPr>
        <w:rPr>
          <w:rFonts w:asciiTheme="minorHAnsi" w:hAnsiTheme="minorHAnsi"/>
        </w:rPr>
      </w:pPr>
    </w:p>
    <w:p w14:paraId="4D30781C" w14:textId="1BA4CD91" w:rsidR="00690870" w:rsidRPr="004F66A5" w:rsidRDefault="00082CE5">
      <w:pPr>
        <w:rPr>
          <w:rFonts w:asciiTheme="minorHAnsi" w:hAnsiTheme="minorHAnsi"/>
        </w:rPr>
      </w:pPr>
      <w:r w:rsidRPr="004F66A5">
        <w:rPr>
          <w:rFonts w:asciiTheme="minorHAnsi" w:hAnsiTheme="minorHAnsi"/>
        </w:rPr>
        <w:t>For this resource</w:t>
      </w:r>
      <w:r w:rsidR="0041249E" w:rsidRPr="004F66A5">
        <w:rPr>
          <w:rFonts w:asciiTheme="minorHAnsi" w:hAnsiTheme="minorHAnsi"/>
        </w:rPr>
        <w:t xml:space="preserve">, owner </w:t>
      </w:r>
      <w:proofErr w:type="spellStart"/>
      <w:r w:rsidRPr="004F66A5">
        <w:rPr>
          <w:rFonts w:asciiTheme="minorHAnsi" w:hAnsiTheme="minorHAnsi"/>
        </w:rPr>
        <w:t>dtarb</w:t>
      </w:r>
      <w:proofErr w:type="spellEnd"/>
      <w:r w:rsidRPr="004F66A5">
        <w:rPr>
          <w:rFonts w:asciiTheme="minorHAnsi" w:hAnsiTheme="minorHAnsi"/>
        </w:rPr>
        <w:t xml:space="preserve"> has full control as does </w:t>
      </w:r>
      <w:r w:rsidR="001D2B2A">
        <w:rPr>
          <w:rFonts w:asciiTheme="minorHAnsi" w:hAnsiTheme="minorHAnsi"/>
        </w:rPr>
        <w:t>D</w:t>
      </w:r>
      <w:r w:rsidR="001D2B2A" w:rsidRPr="004F66A5">
        <w:rPr>
          <w:rFonts w:asciiTheme="minorHAnsi" w:hAnsiTheme="minorHAnsi"/>
        </w:rPr>
        <w:t>an</w:t>
      </w:r>
      <w:r w:rsidRPr="004F66A5">
        <w:rPr>
          <w:rFonts w:asciiTheme="minorHAnsi" w:hAnsiTheme="minorHAnsi"/>
        </w:rPr>
        <w:t xml:space="preserve">.  Larry may change the resource.  The resource is shared with </w:t>
      </w:r>
      <w:r w:rsidR="001D2B2A">
        <w:rPr>
          <w:rFonts w:asciiTheme="minorHAnsi" w:hAnsiTheme="minorHAnsi"/>
        </w:rPr>
        <w:t>the p</w:t>
      </w:r>
      <w:r w:rsidR="00A95100" w:rsidRPr="004F66A5">
        <w:rPr>
          <w:rFonts w:asciiTheme="minorHAnsi" w:hAnsiTheme="minorHAnsi"/>
        </w:rPr>
        <w:t>ublic</w:t>
      </w:r>
      <w:r w:rsidRPr="004F66A5">
        <w:rPr>
          <w:rFonts w:asciiTheme="minorHAnsi" w:hAnsiTheme="minorHAnsi"/>
        </w:rPr>
        <w:t>, which means that anyone can access</w:t>
      </w:r>
      <w:r w:rsidR="001D2B2A">
        <w:rPr>
          <w:rFonts w:asciiTheme="minorHAnsi" w:hAnsiTheme="minorHAnsi"/>
        </w:rPr>
        <w:t xml:space="preserve"> and</w:t>
      </w:r>
      <w:r w:rsidRPr="004F66A5">
        <w:rPr>
          <w:rFonts w:asciiTheme="minorHAnsi" w:hAnsiTheme="minorHAnsi"/>
        </w:rPr>
        <w:t xml:space="preserve"> view the resource.</w:t>
      </w:r>
      <w:r w:rsidR="001D2B2A">
        <w:rPr>
          <w:rFonts w:asciiTheme="minorHAnsi" w:hAnsiTheme="minorHAnsi"/>
        </w:rPr>
        <w:t xml:space="preserve">  Because Do Not Redistribute is </w:t>
      </w:r>
      <w:del w:id="231" w:author="Jeffery Horsburgh" w:date="2013-06-04T15:20:00Z">
        <w:r w:rsidR="001D2B2A" w:rsidDel="00811EBE">
          <w:rPr>
            <w:rFonts w:asciiTheme="minorHAnsi" w:hAnsiTheme="minorHAnsi"/>
          </w:rPr>
          <w:delText xml:space="preserve">not </w:delText>
        </w:r>
      </w:del>
      <w:r w:rsidR="001D2B2A">
        <w:rPr>
          <w:rFonts w:asciiTheme="minorHAnsi" w:hAnsiTheme="minorHAnsi"/>
        </w:rPr>
        <w:t xml:space="preserve">set </w:t>
      </w:r>
      <w:ins w:id="232" w:author="Jeffery Horsburgh" w:date="2013-06-04T15:20:00Z">
        <w:r w:rsidR="00811EBE">
          <w:rPr>
            <w:rFonts w:asciiTheme="minorHAnsi" w:hAnsiTheme="minorHAnsi"/>
          </w:rPr>
          <w:t xml:space="preserve">to “No” </w:t>
        </w:r>
      </w:ins>
      <w:r w:rsidR="001D2B2A">
        <w:rPr>
          <w:rFonts w:asciiTheme="minorHAnsi" w:hAnsiTheme="minorHAnsi"/>
        </w:rPr>
        <w:t>anyone can also make a copy of the resource.</w:t>
      </w:r>
    </w:p>
    <w:p w14:paraId="577CAE20" w14:textId="77777777" w:rsidR="00690870" w:rsidRPr="004F66A5" w:rsidRDefault="00690870">
      <w:pPr>
        <w:rPr>
          <w:rFonts w:asciiTheme="minorHAnsi" w:hAnsiTheme="minorHAnsi"/>
        </w:rPr>
      </w:pPr>
    </w:p>
    <w:p w14:paraId="6530E74D" w14:textId="7BBC1E0A" w:rsidR="00690870" w:rsidRPr="004F66A5" w:rsidRDefault="00082CE5">
      <w:pPr>
        <w:rPr>
          <w:rFonts w:asciiTheme="minorHAnsi" w:hAnsiTheme="minorHAnsi"/>
        </w:rPr>
      </w:pPr>
      <w:proofErr w:type="gramStart"/>
      <w:r w:rsidRPr="004F66A5">
        <w:rPr>
          <w:rFonts w:asciiTheme="minorHAnsi" w:hAnsiTheme="minorHAnsi"/>
          <w:b/>
        </w:rPr>
        <w:t xml:space="preserve">Example </w:t>
      </w:r>
      <w:r w:rsidR="00D74D7C">
        <w:rPr>
          <w:rFonts w:asciiTheme="minorHAnsi" w:hAnsiTheme="minorHAnsi"/>
          <w:b/>
        </w:rPr>
        <w:t>4</w:t>
      </w:r>
      <w:r w:rsidRPr="004F66A5">
        <w:rPr>
          <w:rFonts w:asciiTheme="minorHAnsi" w:hAnsiTheme="minorHAnsi"/>
          <w:b/>
        </w:rPr>
        <w:t>.</w:t>
      </w:r>
      <w:proofErr w:type="gramEnd"/>
      <w:r w:rsidRPr="004F66A5">
        <w:rPr>
          <w:rFonts w:asciiTheme="minorHAnsi" w:hAnsiTheme="minorHAnsi"/>
          <w:b/>
        </w:rPr>
        <w:t xml:space="preserve">  System owned resource</w:t>
      </w:r>
    </w:p>
    <w:p w14:paraId="0C3F6F87" w14:textId="77777777" w:rsidR="00D74D7C" w:rsidRPr="00AA4FBC" w:rsidRDefault="00D74D7C" w:rsidP="00D74D7C">
      <w:pPr>
        <w:rPr>
          <w:rFonts w:asciiTheme="minorHAnsi" w:hAnsiTheme="minorHAnsi"/>
          <w:u w:val="single"/>
        </w:rPr>
      </w:pPr>
      <w:r w:rsidRPr="00AA4FBC">
        <w:rPr>
          <w:rFonts w:asciiTheme="minorHAnsi" w:hAnsiTheme="minorHAnsi"/>
          <w:u w:val="single"/>
        </w:rPr>
        <w:t xml:space="preserve">Attributes: </w:t>
      </w:r>
    </w:p>
    <w:tbl>
      <w:tblPr>
        <w:tblW w:w="3945"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1770"/>
        <w:gridCol w:w="2175"/>
      </w:tblGrid>
      <w:tr w:rsidR="00D74D7C" w:rsidRPr="00CC499B" w14:paraId="1E8C1B95" w14:textId="77777777" w:rsidTr="003B6790">
        <w:tc>
          <w:tcPr>
            <w:tcW w:w="1770" w:type="dxa"/>
            <w:tcMar>
              <w:top w:w="100" w:type="dxa"/>
              <w:left w:w="100" w:type="dxa"/>
              <w:bottom w:w="100" w:type="dxa"/>
              <w:right w:w="100" w:type="dxa"/>
            </w:tcMar>
          </w:tcPr>
          <w:p w14:paraId="78A6457D" w14:textId="77777777" w:rsidR="00D74D7C" w:rsidRPr="004F66A5" w:rsidRDefault="00D74D7C" w:rsidP="003B6790">
            <w:pPr>
              <w:spacing w:line="240" w:lineRule="auto"/>
              <w:rPr>
                <w:rFonts w:asciiTheme="minorHAnsi" w:hAnsiTheme="minorHAnsi"/>
              </w:rPr>
            </w:pPr>
            <w:r>
              <w:rPr>
                <w:rFonts w:asciiTheme="minorHAnsi" w:hAnsiTheme="minorHAnsi"/>
              </w:rPr>
              <w:t>Do not redistribute</w:t>
            </w:r>
          </w:p>
        </w:tc>
        <w:tc>
          <w:tcPr>
            <w:tcW w:w="2175" w:type="dxa"/>
            <w:tcMar>
              <w:top w:w="100" w:type="dxa"/>
              <w:left w:w="100" w:type="dxa"/>
              <w:bottom w:w="100" w:type="dxa"/>
              <w:right w:w="100" w:type="dxa"/>
            </w:tcMar>
          </w:tcPr>
          <w:p w14:paraId="1DC4B623" w14:textId="2D14A333" w:rsidR="00D74D7C" w:rsidRPr="004F66A5" w:rsidRDefault="00D74D7C" w:rsidP="003B6790">
            <w:pPr>
              <w:spacing w:line="240" w:lineRule="auto"/>
              <w:rPr>
                <w:rFonts w:asciiTheme="minorHAnsi" w:hAnsiTheme="minorHAnsi"/>
              </w:rPr>
            </w:pPr>
            <w:del w:id="233" w:author="Jeffery Horsburgh" w:date="2013-06-04T15:20:00Z">
              <w:r w:rsidDel="00811EBE">
                <w:rPr>
                  <w:rFonts w:asciiTheme="minorHAnsi" w:hAnsiTheme="minorHAnsi"/>
                </w:rPr>
                <w:delText>no</w:delText>
              </w:r>
            </w:del>
            <w:ins w:id="234" w:author="Jeffery Horsburgh" w:date="2013-06-04T15:20:00Z">
              <w:r w:rsidR="00811EBE">
                <w:rPr>
                  <w:rFonts w:asciiTheme="minorHAnsi" w:hAnsiTheme="minorHAnsi"/>
                </w:rPr>
                <w:t>No</w:t>
              </w:r>
            </w:ins>
          </w:p>
        </w:tc>
      </w:tr>
      <w:tr w:rsidR="00D74D7C" w:rsidRPr="00CC499B" w14:paraId="75427360" w14:textId="77777777" w:rsidTr="003B6790">
        <w:tc>
          <w:tcPr>
            <w:tcW w:w="1770" w:type="dxa"/>
            <w:tcMar>
              <w:top w:w="100" w:type="dxa"/>
              <w:left w:w="100" w:type="dxa"/>
              <w:bottom w:w="100" w:type="dxa"/>
              <w:right w:w="100" w:type="dxa"/>
            </w:tcMar>
          </w:tcPr>
          <w:p w14:paraId="000AE5D2" w14:textId="77777777" w:rsidR="00D74D7C" w:rsidRPr="004F66A5" w:rsidRDefault="00D74D7C" w:rsidP="003B6790">
            <w:pPr>
              <w:spacing w:line="240" w:lineRule="auto"/>
              <w:rPr>
                <w:rFonts w:asciiTheme="minorHAnsi" w:hAnsiTheme="minorHAnsi"/>
              </w:rPr>
            </w:pPr>
            <w:r>
              <w:rPr>
                <w:rFonts w:asciiTheme="minorHAnsi" w:hAnsiTheme="minorHAnsi"/>
              </w:rPr>
              <w:t>Discoverable</w:t>
            </w:r>
          </w:p>
        </w:tc>
        <w:tc>
          <w:tcPr>
            <w:tcW w:w="2175" w:type="dxa"/>
            <w:tcMar>
              <w:top w:w="100" w:type="dxa"/>
              <w:left w:w="100" w:type="dxa"/>
              <w:bottom w:w="100" w:type="dxa"/>
              <w:right w:w="100" w:type="dxa"/>
            </w:tcMar>
          </w:tcPr>
          <w:p w14:paraId="3D1F4FBA" w14:textId="77777777" w:rsidR="00D74D7C" w:rsidRPr="004F66A5" w:rsidRDefault="00D74D7C" w:rsidP="003B6790">
            <w:pPr>
              <w:spacing w:line="240" w:lineRule="auto"/>
              <w:rPr>
                <w:rFonts w:asciiTheme="minorHAnsi" w:hAnsiTheme="minorHAnsi"/>
              </w:rPr>
            </w:pPr>
            <w:r>
              <w:rPr>
                <w:rFonts w:asciiTheme="minorHAnsi" w:hAnsiTheme="minorHAnsi"/>
              </w:rPr>
              <w:t>Yes</w:t>
            </w:r>
          </w:p>
        </w:tc>
      </w:tr>
      <w:tr w:rsidR="00D74D7C" w:rsidRPr="00CC499B" w14:paraId="6481AC7A" w14:textId="77777777" w:rsidTr="005B1BA0">
        <w:tc>
          <w:tcPr>
            <w:tcW w:w="1770" w:type="dxa"/>
            <w:tcMar>
              <w:top w:w="100" w:type="dxa"/>
              <w:left w:w="100" w:type="dxa"/>
              <w:bottom w:w="100" w:type="dxa"/>
              <w:right w:w="100" w:type="dxa"/>
            </w:tcMar>
          </w:tcPr>
          <w:p w14:paraId="11512B6E" w14:textId="77777777" w:rsidR="00D74D7C" w:rsidRDefault="00D74D7C" w:rsidP="003B6790">
            <w:pPr>
              <w:spacing w:line="240" w:lineRule="auto"/>
              <w:rPr>
                <w:rFonts w:asciiTheme="minorHAnsi" w:hAnsiTheme="minorHAnsi"/>
              </w:rPr>
            </w:pPr>
            <w:r>
              <w:rPr>
                <w:rFonts w:asciiTheme="minorHAnsi" w:hAnsiTheme="minorHAnsi"/>
              </w:rPr>
              <w:t>Public</w:t>
            </w:r>
          </w:p>
        </w:tc>
        <w:tc>
          <w:tcPr>
            <w:tcW w:w="2175" w:type="dxa"/>
            <w:tcMar>
              <w:top w:w="100" w:type="dxa"/>
              <w:left w:w="100" w:type="dxa"/>
              <w:bottom w:w="100" w:type="dxa"/>
              <w:right w:w="100" w:type="dxa"/>
            </w:tcMar>
          </w:tcPr>
          <w:p w14:paraId="71FBD0AF" w14:textId="4B1EF1C3" w:rsidR="00D74D7C" w:rsidRDefault="00D74D7C" w:rsidP="003B6790">
            <w:pPr>
              <w:spacing w:line="240" w:lineRule="auto"/>
              <w:rPr>
                <w:rFonts w:asciiTheme="minorHAnsi" w:hAnsiTheme="minorHAnsi"/>
              </w:rPr>
            </w:pPr>
            <w:r>
              <w:rPr>
                <w:rFonts w:asciiTheme="minorHAnsi" w:hAnsiTheme="minorHAnsi"/>
              </w:rPr>
              <w:t>Yes</w:t>
            </w:r>
          </w:p>
        </w:tc>
      </w:tr>
    </w:tbl>
    <w:p w14:paraId="4B90F6AF" w14:textId="77777777" w:rsidR="00D74D7C" w:rsidRPr="005B1BA0" w:rsidRDefault="00D74D7C">
      <w:pPr>
        <w:rPr>
          <w:rFonts w:asciiTheme="minorHAnsi" w:hAnsiTheme="minorHAnsi"/>
          <w:u w:val="single"/>
        </w:rPr>
      </w:pPr>
    </w:p>
    <w:p w14:paraId="7B761307" w14:textId="0FBDEC04" w:rsidR="00690870" w:rsidRPr="004F66A5" w:rsidRDefault="00082CE5">
      <w:pPr>
        <w:rPr>
          <w:rFonts w:asciiTheme="minorHAnsi" w:hAnsiTheme="minorHAnsi"/>
        </w:rPr>
      </w:pPr>
      <w:r w:rsidRPr="004F66A5">
        <w:rPr>
          <w:rFonts w:asciiTheme="minorHAnsi" w:hAnsiTheme="minorHAnsi"/>
          <w:u w:val="single"/>
        </w:rPr>
        <w:t>Share settings</w:t>
      </w:r>
    </w:p>
    <w:tbl>
      <w:tblPr>
        <w:tblW w:w="528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3240"/>
        <w:gridCol w:w="2040"/>
      </w:tblGrid>
      <w:tr w:rsidR="00690870" w:rsidRPr="00CC499B" w14:paraId="7DC79134" w14:textId="77777777" w:rsidTr="00543FCB">
        <w:tc>
          <w:tcPr>
            <w:tcW w:w="3240" w:type="dxa"/>
            <w:tcMar>
              <w:top w:w="100" w:type="dxa"/>
              <w:left w:w="100" w:type="dxa"/>
              <w:bottom w:w="100" w:type="dxa"/>
              <w:right w:w="100" w:type="dxa"/>
            </w:tcMar>
          </w:tcPr>
          <w:p w14:paraId="7BC4FCF5" w14:textId="77777777" w:rsidR="00690870" w:rsidRPr="004F66A5" w:rsidRDefault="00082CE5">
            <w:pPr>
              <w:spacing w:line="240" w:lineRule="auto"/>
              <w:rPr>
                <w:rFonts w:asciiTheme="minorHAnsi" w:hAnsiTheme="minorHAnsi"/>
              </w:rPr>
            </w:pPr>
            <w:r w:rsidRPr="004F66A5">
              <w:rPr>
                <w:rFonts w:asciiTheme="minorHAnsi" w:hAnsiTheme="minorHAnsi"/>
              </w:rPr>
              <w:t>Entity (user or group name)</w:t>
            </w:r>
          </w:p>
        </w:tc>
        <w:tc>
          <w:tcPr>
            <w:tcW w:w="2040" w:type="dxa"/>
            <w:tcMar>
              <w:top w:w="100" w:type="dxa"/>
              <w:left w:w="100" w:type="dxa"/>
              <w:bottom w:w="100" w:type="dxa"/>
              <w:right w:w="100" w:type="dxa"/>
            </w:tcMar>
          </w:tcPr>
          <w:p w14:paraId="4F29484D" w14:textId="77777777" w:rsidR="00690870" w:rsidRPr="004F66A5" w:rsidRDefault="00082CE5">
            <w:pPr>
              <w:spacing w:line="240" w:lineRule="auto"/>
              <w:rPr>
                <w:rFonts w:asciiTheme="minorHAnsi" w:hAnsiTheme="minorHAnsi"/>
              </w:rPr>
            </w:pPr>
            <w:r w:rsidRPr="004F66A5">
              <w:rPr>
                <w:rFonts w:asciiTheme="minorHAnsi" w:hAnsiTheme="minorHAnsi"/>
              </w:rPr>
              <w:t>Access setting</w:t>
            </w:r>
          </w:p>
        </w:tc>
      </w:tr>
      <w:tr w:rsidR="00A74DC4" w:rsidRPr="00CC499B" w14:paraId="1B0B3FBA" w14:textId="77777777" w:rsidTr="00543FCB">
        <w:tc>
          <w:tcPr>
            <w:tcW w:w="3240" w:type="dxa"/>
            <w:tcMar>
              <w:top w:w="100" w:type="dxa"/>
              <w:left w:w="100" w:type="dxa"/>
              <w:bottom w:w="100" w:type="dxa"/>
              <w:right w:w="100" w:type="dxa"/>
            </w:tcMar>
          </w:tcPr>
          <w:p w14:paraId="6FEE752E" w14:textId="199890A6" w:rsidR="00A74DC4" w:rsidRPr="004F66A5" w:rsidRDefault="00A74DC4">
            <w:pPr>
              <w:spacing w:line="240" w:lineRule="auto"/>
              <w:rPr>
                <w:rFonts w:asciiTheme="minorHAnsi" w:hAnsiTheme="minorHAnsi"/>
              </w:rPr>
            </w:pPr>
            <w:r>
              <w:rPr>
                <w:rFonts w:asciiTheme="minorHAnsi" w:hAnsiTheme="minorHAnsi"/>
              </w:rPr>
              <w:t>System</w:t>
            </w:r>
          </w:p>
        </w:tc>
        <w:tc>
          <w:tcPr>
            <w:tcW w:w="2040" w:type="dxa"/>
            <w:tcMar>
              <w:top w:w="100" w:type="dxa"/>
              <w:left w:w="100" w:type="dxa"/>
              <w:bottom w:w="100" w:type="dxa"/>
              <w:right w:w="100" w:type="dxa"/>
            </w:tcMar>
          </w:tcPr>
          <w:p w14:paraId="2A124C70" w14:textId="0CF1EE20" w:rsidR="00A74DC4" w:rsidRPr="004F66A5" w:rsidRDefault="00A74DC4">
            <w:pPr>
              <w:spacing w:line="240" w:lineRule="auto"/>
              <w:rPr>
                <w:rFonts w:asciiTheme="minorHAnsi" w:hAnsiTheme="minorHAnsi"/>
              </w:rPr>
            </w:pPr>
            <w:r>
              <w:rPr>
                <w:rFonts w:asciiTheme="minorHAnsi" w:hAnsiTheme="minorHAnsi"/>
              </w:rPr>
              <w:t>Owner</w:t>
            </w:r>
          </w:p>
        </w:tc>
      </w:tr>
    </w:tbl>
    <w:p w14:paraId="354A69BB" w14:textId="77777777" w:rsidR="00690870" w:rsidRPr="004F66A5" w:rsidRDefault="00690870">
      <w:pPr>
        <w:rPr>
          <w:rFonts w:asciiTheme="minorHAnsi" w:hAnsiTheme="minorHAnsi"/>
        </w:rPr>
      </w:pPr>
    </w:p>
    <w:p w14:paraId="02C70022" w14:textId="25661133" w:rsidR="00690870" w:rsidRPr="004F66A5" w:rsidRDefault="00082CE5">
      <w:pPr>
        <w:rPr>
          <w:rFonts w:asciiTheme="minorHAnsi" w:hAnsiTheme="minorHAnsi"/>
        </w:rPr>
      </w:pPr>
      <w:commentRangeStart w:id="235"/>
      <w:r w:rsidRPr="004F66A5">
        <w:rPr>
          <w:rFonts w:asciiTheme="minorHAnsi" w:hAnsiTheme="minorHAnsi"/>
        </w:rPr>
        <w:t xml:space="preserve">This is a </w:t>
      </w:r>
      <w:ins w:id="236" w:author="Jeffery Horsburgh" w:date="2013-06-04T15:20:00Z">
        <w:r w:rsidR="00811EBE">
          <w:rPr>
            <w:rFonts w:asciiTheme="minorHAnsi" w:hAnsiTheme="minorHAnsi"/>
          </w:rPr>
          <w:t xml:space="preserve">persistent </w:t>
        </w:r>
      </w:ins>
      <w:r w:rsidRPr="004F66A5">
        <w:rPr>
          <w:rFonts w:asciiTheme="minorHAnsi" w:hAnsiTheme="minorHAnsi"/>
        </w:rPr>
        <w:t xml:space="preserve">resource </w:t>
      </w:r>
      <w:del w:id="237" w:author="Jeffery Horsburgh" w:date="2013-06-04T15:20:00Z">
        <w:r w:rsidRPr="004F66A5" w:rsidDel="00811EBE">
          <w:rPr>
            <w:rFonts w:asciiTheme="minorHAnsi" w:hAnsiTheme="minorHAnsi"/>
          </w:rPr>
          <w:delText xml:space="preserve">established </w:delText>
        </w:r>
      </w:del>
      <w:ins w:id="238" w:author="Jeffery Horsburgh" w:date="2013-06-04T15:20:00Z">
        <w:r w:rsidR="00811EBE">
          <w:rPr>
            <w:rFonts w:asciiTheme="minorHAnsi" w:hAnsiTheme="minorHAnsi"/>
          </w:rPr>
          <w:t>published in</w:t>
        </w:r>
        <w:r w:rsidR="00811EBE" w:rsidRPr="004F66A5">
          <w:rPr>
            <w:rFonts w:asciiTheme="minorHAnsi" w:hAnsiTheme="minorHAnsi"/>
          </w:rPr>
          <w:t xml:space="preserve"> </w:t>
        </w:r>
      </w:ins>
      <w:del w:id="239" w:author="Jeffery Horsburgh" w:date="2013-06-04T15:20:00Z">
        <w:r w:rsidRPr="004F66A5" w:rsidDel="00811EBE">
          <w:rPr>
            <w:rFonts w:asciiTheme="minorHAnsi" w:hAnsiTheme="minorHAnsi"/>
          </w:rPr>
          <w:delText xml:space="preserve">by </w:delText>
        </w:r>
      </w:del>
      <w:r w:rsidRPr="004F66A5">
        <w:rPr>
          <w:rFonts w:asciiTheme="minorHAnsi" w:hAnsiTheme="minorHAnsi"/>
        </w:rPr>
        <w:t xml:space="preserve">the system </w:t>
      </w:r>
      <w:commentRangeEnd w:id="235"/>
      <w:r w:rsidR="00811EBE">
        <w:rPr>
          <w:rStyle w:val="CommentReference"/>
        </w:rPr>
        <w:commentReference w:id="235"/>
      </w:r>
      <w:r w:rsidRPr="004F66A5">
        <w:rPr>
          <w:rFonts w:asciiTheme="minorHAnsi" w:hAnsiTheme="minorHAnsi"/>
        </w:rPr>
        <w:t>and available to everyone.  In general system resources should be accessible to the public, as their purpose is to provide a general resource, but access may be restricted while the resource is still under development or testing.</w:t>
      </w:r>
    </w:p>
    <w:p w14:paraId="275CB99F" w14:textId="77777777" w:rsidR="00690870" w:rsidRPr="004F66A5" w:rsidRDefault="00690870">
      <w:pPr>
        <w:rPr>
          <w:rFonts w:asciiTheme="minorHAnsi" w:hAnsiTheme="minorHAnsi"/>
        </w:rPr>
      </w:pPr>
    </w:p>
    <w:p w14:paraId="2B49D51E" w14:textId="0BE451BB" w:rsidR="00690870" w:rsidRPr="004F66A5" w:rsidRDefault="00082CE5">
      <w:pPr>
        <w:rPr>
          <w:rFonts w:asciiTheme="minorHAnsi" w:hAnsiTheme="minorHAnsi"/>
        </w:rPr>
      </w:pPr>
      <w:proofErr w:type="gramStart"/>
      <w:r w:rsidRPr="004F66A5">
        <w:rPr>
          <w:rFonts w:asciiTheme="minorHAnsi" w:hAnsiTheme="minorHAnsi"/>
          <w:b/>
        </w:rPr>
        <w:t xml:space="preserve">Example </w:t>
      </w:r>
      <w:r w:rsidR="00D74D7C">
        <w:rPr>
          <w:rFonts w:asciiTheme="minorHAnsi" w:hAnsiTheme="minorHAnsi"/>
          <w:b/>
        </w:rPr>
        <w:t>5</w:t>
      </w:r>
      <w:r w:rsidRPr="004F66A5">
        <w:rPr>
          <w:rFonts w:asciiTheme="minorHAnsi" w:hAnsiTheme="minorHAnsi"/>
          <w:b/>
        </w:rPr>
        <w:t>.</w:t>
      </w:r>
      <w:proofErr w:type="gramEnd"/>
      <w:r w:rsidRPr="004F66A5">
        <w:rPr>
          <w:rFonts w:asciiTheme="minorHAnsi" w:hAnsiTheme="minorHAnsi"/>
          <w:b/>
        </w:rPr>
        <w:t xml:space="preserve"> Group</w:t>
      </w:r>
    </w:p>
    <w:p w14:paraId="4A81ADE6" w14:textId="77777777" w:rsidR="00690870" w:rsidRPr="004F66A5" w:rsidRDefault="00082CE5">
      <w:pPr>
        <w:rPr>
          <w:rFonts w:asciiTheme="minorHAnsi" w:hAnsiTheme="minorHAnsi"/>
        </w:rPr>
      </w:pPr>
      <w:r w:rsidRPr="004F66A5">
        <w:rPr>
          <w:rFonts w:asciiTheme="minorHAnsi" w:hAnsiTheme="minorHAnsi"/>
          <w:u w:val="single"/>
        </w:rPr>
        <w:t>Attributes</w:t>
      </w:r>
    </w:p>
    <w:tbl>
      <w:tblPr>
        <w:tblW w:w="3945"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1770"/>
        <w:gridCol w:w="2175"/>
      </w:tblGrid>
      <w:tr w:rsidR="00690870" w:rsidRPr="00CC499B" w14:paraId="0D7F0455" w14:textId="77777777" w:rsidTr="00543FCB">
        <w:tc>
          <w:tcPr>
            <w:tcW w:w="1770" w:type="dxa"/>
            <w:tcMar>
              <w:top w:w="100" w:type="dxa"/>
              <w:left w:w="100" w:type="dxa"/>
              <w:bottom w:w="100" w:type="dxa"/>
              <w:right w:w="100" w:type="dxa"/>
            </w:tcMar>
          </w:tcPr>
          <w:p w14:paraId="6BF92DC3" w14:textId="77777777" w:rsidR="00690870" w:rsidRPr="004F66A5" w:rsidRDefault="00082CE5">
            <w:pPr>
              <w:spacing w:line="240" w:lineRule="auto"/>
              <w:rPr>
                <w:rFonts w:asciiTheme="minorHAnsi" w:hAnsiTheme="minorHAnsi"/>
              </w:rPr>
            </w:pPr>
            <w:r w:rsidRPr="004F66A5">
              <w:rPr>
                <w:rFonts w:asciiTheme="minorHAnsi" w:hAnsiTheme="minorHAnsi"/>
              </w:rPr>
              <w:t>Name</w:t>
            </w:r>
          </w:p>
        </w:tc>
        <w:tc>
          <w:tcPr>
            <w:tcW w:w="2175" w:type="dxa"/>
            <w:tcMar>
              <w:top w:w="100" w:type="dxa"/>
              <w:left w:w="100" w:type="dxa"/>
              <w:bottom w:w="100" w:type="dxa"/>
              <w:right w:w="100" w:type="dxa"/>
            </w:tcMar>
          </w:tcPr>
          <w:p w14:paraId="515D908B" w14:textId="77777777" w:rsidR="00690870" w:rsidRPr="004F66A5" w:rsidRDefault="00082CE5">
            <w:pPr>
              <w:spacing w:line="240" w:lineRule="auto"/>
              <w:rPr>
                <w:rFonts w:asciiTheme="minorHAnsi" w:hAnsiTheme="minorHAnsi"/>
              </w:rPr>
            </w:pPr>
            <w:r w:rsidRPr="004F66A5">
              <w:rPr>
                <w:rFonts w:asciiTheme="minorHAnsi" w:hAnsiTheme="minorHAnsi"/>
              </w:rPr>
              <w:t>3amg</w:t>
            </w:r>
          </w:p>
        </w:tc>
      </w:tr>
      <w:tr w:rsidR="00690870" w:rsidRPr="00CC499B" w14:paraId="01167381" w14:textId="77777777" w:rsidTr="00543FCB">
        <w:tc>
          <w:tcPr>
            <w:tcW w:w="1770" w:type="dxa"/>
            <w:tcMar>
              <w:top w:w="100" w:type="dxa"/>
              <w:left w:w="100" w:type="dxa"/>
              <w:bottom w:w="100" w:type="dxa"/>
              <w:right w:w="100" w:type="dxa"/>
            </w:tcMar>
          </w:tcPr>
          <w:p w14:paraId="5CD5F091" w14:textId="77777777" w:rsidR="00690870" w:rsidRPr="004F66A5" w:rsidRDefault="00082CE5">
            <w:pPr>
              <w:spacing w:line="240" w:lineRule="auto"/>
              <w:rPr>
                <w:rFonts w:asciiTheme="minorHAnsi" w:hAnsiTheme="minorHAnsi"/>
              </w:rPr>
            </w:pPr>
            <w:r w:rsidRPr="004F66A5">
              <w:rPr>
                <w:rFonts w:asciiTheme="minorHAnsi" w:hAnsiTheme="minorHAnsi"/>
              </w:rPr>
              <w:t>Description</w:t>
            </w:r>
          </w:p>
        </w:tc>
        <w:tc>
          <w:tcPr>
            <w:tcW w:w="2175" w:type="dxa"/>
            <w:tcMar>
              <w:top w:w="100" w:type="dxa"/>
              <w:left w:w="100" w:type="dxa"/>
              <w:bottom w:w="100" w:type="dxa"/>
              <w:right w:w="100" w:type="dxa"/>
            </w:tcMar>
          </w:tcPr>
          <w:p w14:paraId="167AD3A7" w14:textId="77777777" w:rsidR="00690870" w:rsidRPr="004F66A5" w:rsidRDefault="00082CE5">
            <w:pPr>
              <w:spacing w:line="240" w:lineRule="auto"/>
              <w:rPr>
                <w:rFonts w:asciiTheme="minorHAnsi" w:hAnsiTheme="minorHAnsi"/>
              </w:rPr>
            </w:pPr>
            <w:r w:rsidRPr="004F66A5">
              <w:rPr>
                <w:rFonts w:asciiTheme="minorHAnsi" w:hAnsiTheme="minorHAnsi"/>
              </w:rPr>
              <w:t>Three Amigos</w:t>
            </w:r>
          </w:p>
        </w:tc>
      </w:tr>
      <w:tr w:rsidR="00A95100" w:rsidRPr="00CC499B" w14:paraId="3A55B794" w14:textId="77777777" w:rsidTr="00543FCB">
        <w:tc>
          <w:tcPr>
            <w:tcW w:w="1770" w:type="dxa"/>
            <w:tcMar>
              <w:top w:w="100" w:type="dxa"/>
              <w:left w:w="100" w:type="dxa"/>
              <w:bottom w:w="100" w:type="dxa"/>
              <w:right w:w="100" w:type="dxa"/>
            </w:tcMar>
          </w:tcPr>
          <w:p w14:paraId="51A48295" w14:textId="5D326CD2" w:rsidR="00A95100" w:rsidRPr="004F66A5" w:rsidRDefault="00A95100">
            <w:pPr>
              <w:spacing w:line="240" w:lineRule="auto"/>
              <w:rPr>
                <w:rFonts w:asciiTheme="minorHAnsi" w:hAnsiTheme="minorHAnsi"/>
              </w:rPr>
            </w:pPr>
            <w:r>
              <w:rPr>
                <w:rFonts w:asciiTheme="minorHAnsi" w:hAnsiTheme="minorHAnsi"/>
              </w:rPr>
              <w:t xml:space="preserve">Do not </w:t>
            </w:r>
            <w:r>
              <w:rPr>
                <w:rFonts w:asciiTheme="minorHAnsi" w:hAnsiTheme="minorHAnsi"/>
              </w:rPr>
              <w:lastRenderedPageBreak/>
              <w:t>redistribute</w:t>
            </w:r>
          </w:p>
        </w:tc>
        <w:tc>
          <w:tcPr>
            <w:tcW w:w="2175" w:type="dxa"/>
            <w:tcMar>
              <w:top w:w="100" w:type="dxa"/>
              <w:left w:w="100" w:type="dxa"/>
              <w:bottom w:w="100" w:type="dxa"/>
              <w:right w:w="100" w:type="dxa"/>
            </w:tcMar>
          </w:tcPr>
          <w:p w14:paraId="2F325E3B" w14:textId="66460252" w:rsidR="00A95100" w:rsidRPr="004F66A5" w:rsidRDefault="00A95100">
            <w:pPr>
              <w:spacing w:line="240" w:lineRule="auto"/>
              <w:rPr>
                <w:rFonts w:asciiTheme="minorHAnsi" w:hAnsiTheme="minorHAnsi"/>
              </w:rPr>
            </w:pPr>
            <w:del w:id="240" w:author="Jeffery Horsburgh" w:date="2013-06-04T15:21:00Z">
              <w:r w:rsidDel="00811EBE">
                <w:rPr>
                  <w:rFonts w:asciiTheme="minorHAnsi" w:hAnsiTheme="minorHAnsi"/>
                </w:rPr>
                <w:lastRenderedPageBreak/>
                <w:delText>no</w:delText>
              </w:r>
            </w:del>
            <w:ins w:id="241" w:author="Jeffery Horsburgh" w:date="2013-06-04T15:21:00Z">
              <w:r w:rsidR="00811EBE">
                <w:rPr>
                  <w:rFonts w:asciiTheme="minorHAnsi" w:hAnsiTheme="minorHAnsi"/>
                </w:rPr>
                <w:t>No</w:t>
              </w:r>
            </w:ins>
          </w:p>
        </w:tc>
      </w:tr>
      <w:tr w:rsidR="00A95100" w:rsidRPr="00CC499B" w14:paraId="5F871B62" w14:textId="77777777" w:rsidTr="00543FCB">
        <w:tc>
          <w:tcPr>
            <w:tcW w:w="1770" w:type="dxa"/>
            <w:tcMar>
              <w:top w:w="100" w:type="dxa"/>
              <w:left w:w="100" w:type="dxa"/>
              <w:bottom w:w="100" w:type="dxa"/>
              <w:right w:w="100" w:type="dxa"/>
            </w:tcMar>
          </w:tcPr>
          <w:p w14:paraId="4DA29A32" w14:textId="618BAE30" w:rsidR="00A95100" w:rsidRPr="004F66A5" w:rsidRDefault="00A95100">
            <w:pPr>
              <w:spacing w:line="240" w:lineRule="auto"/>
              <w:rPr>
                <w:rFonts w:asciiTheme="minorHAnsi" w:hAnsiTheme="minorHAnsi"/>
              </w:rPr>
            </w:pPr>
            <w:commentRangeStart w:id="242"/>
            <w:r>
              <w:rPr>
                <w:rFonts w:asciiTheme="minorHAnsi" w:hAnsiTheme="minorHAnsi"/>
              </w:rPr>
              <w:lastRenderedPageBreak/>
              <w:t>Discoverable</w:t>
            </w:r>
          </w:p>
        </w:tc>
        <w:tc>
          <w:tcPr>
            <w:tcW w:w="2175" w:type="dxa"/>
            <w:tcMar>
              <w:top w:w="100" w:type="dxa"/>
              <w:left w:w="100" w:type="dxa"/>
              <w:bottom w:w="100" w:type="dxa"/>
              <w:right w:w="100" w:type="dxa"/>
            </w:tcMar>
          </w:tcPr>
          <w:p w14:paraId="72025BC2" w14:textId="2124E021" w:rsidR="00A95100" w:rsidRPr="004F66A5" w:rsidRDefault="00A95100">
            <w:pPr>
              <w:spacing w:line="240" w:lineRule="auto"/>
              <w:rPr>
                <w:rFonts w:asciiTheme="minorHAnsi" w:hAnsiTheme="minorHAnsi"/>
              </w:rPr>
            </w:pPr>
            <w:r>
              <w:rPr>
                <w:rFonts w:asciiTheme="minorHAnsi" w:hAnsiTheme="minorHAnsi"/>
              </w:rPr>
              <w:t>Yes</w:t>
            </w:r>
            <w:commentRangeEnd w:id="242"/>
            <w:r w:rsidR="00811EBE">
              <w:rPr>
                <w:rStyle w:val="CommentReference"/>
              </w:rPr>
              <w:commentReference w:id="242"/>
            </w:r>
          </w:p>
        </w:tc>
      </w:tr>
    </w:tbl>
    <w:p w14:paraId="0D756AAD" w14:textId="77777777" w:rsidR="00690870" w:rsidRPr="004F66A5" w:rsidRDefault="00690870">
      <w:pPr>
        <w:rPr>
          <w:rFonts w:asciiTheme="minorHAnsi" w:hAnsiTheme="minorHAnsi"/>
        </w:rPr>
      </w:pPr>
    </w:p>
    <w:p w14:paraId="1E064B7B" w14:textId="512039F7" w:rsidR="00A95100" w:rsidRPr="00AA4FBC" w:rsidRDefault="00D74D7C">
      <w:pPr>
        <w:rPr>
          <w:rFonts w:asciiTheme="minorHAnsi" w:hAnsiTheme="minorHAnsi"/>
          <w:u w:val="single"/>
        </w:rPr>
      </w:pPr>
      <w:r>
        <w:rPr>
          <w:rFonts w:asciiTheme="minorHAnsi" w:hAnsiTheme="minorHAnsi"/>
          <w:u w:val="single"/>
        </w:rPr>
        <w:t>S</w:t>
      </w:r>
      <w:r w:rsidRPr="004F66A5">
        <w:rPr>
          <w:rFonts w:asciiTheme="minorHAnsi" w:hAnsiTheme="minorHAnsi"/>
          <w:u w:val="single"/>
        </w:rPr>
        <w:t xml:space="preserve">hare </w:t>
      </w:r>
      <w:r w:rsidR="00082CE5" w:rsidRPr="004F66A5">
        <w:rPr>
          <w:rFonts w:asciiTheme="minorHAnsi" w:hAnsiTheme="minorHAnsi"/>
          <w:u w:val="single"/>
        </w:rPr>
        <w:t>settings</w:t>
      </w:r>
    </w:p>
    <w:tbl>
      <w:tblPr>
        <w:tblW w:w="3945"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1770"/>
        <w:gridCol w:w="2175"/>
      </w:tblGrid>
      <w:tr w:rsidR="00690870" w:rsidRPr="00CC499B" w14:paraId="633C8C74" w14:textId="77777777" w:rsidTr="00543FCB">
        <w:tc>
          <w:tcPr>
            <w:tcW w:w="1770" w:type="dxa"/>
            <w:tcMar>
              <w:top w:w="100" w:type="dxa"/>
              <w:left w:w="100" w:type="dxa"/>
              <w:bottom w:w="100" w:type="dxa"/>
              <w:right w:w="100" w:type="dxa"/>
            </w:tcMar>
          </w:tcPr>
          <w:p w14:paraId="0A2E3D82" w14:textId="77777777" w:rsidR="00690870" w:rsidRPr="004F66A5" w:rsidRDefault="00082CE5">
            <w:pPr>
              <w:spacing w:line="240" w:lineRule="auto"/>
              <w:rPr>
                <w:rFonts w:asciiTheme="minorHAnsi" w:hAnsiTheme="minorHAnsi"/>
              </w:rPr>
            </w:pPr>
            <w:r w:rsidRPr="004F66A5">
              <w:rPr>
                <w:rFonts w:asciiTheme="minorHAnsi" w:hAnsiTheme="minorHAnsi"/>
              </w:rPr>
              <w:t>Entity</w:t>
            </w:r>
          </w:p>
        </w:tc>
        <w:tc>
          <w:tcPr>
            <w:tcW w:w="2175" w:type="dxa"/>
            <w:tcMar>
              <w:top w:w="100" w:type="dxa"/>
              <w:left w:w="100" w:type="dxa"/>
              <w:bottom w:w="100" w:type="dxa"/>
              <w:right w:w="100" w:type="dxa"/>
            </w:tcMar>
          </w:tcPr>
          <w:p w14:paraId="2AFA668A" w14:textId="77777777" w:rsidR="00690870" w:rsidRPr="004F66A5" w:rsidRDefault="00082CE5">
            <w:pPr>
              <w:spacing w:line="240" w:lineRule="auto"/>
              <w:rPr>
                <w:rFonts w:asciiTheme="minorHAnsi" w:hAnsiTheme="minorHAnsi"/>
              </w:rPr>
            </w:pPr>
            <w:r w:rsidRPr="004F66A5">
              <w:rPr>
                <w:rFonts w:asciiTheme="minorHAnsi" w:hAnsiTheme="minorHAnsi"/>
              </w:rPr>
              <w:t>Access setting</w:t>
            </w:r>
          </w:p>
        </w:tc>
      </w:tr>
      <w:tr w:rsidR="0081458D" w:rsidRPr="00CC499B" w14:paraId="40E5E7B6" w14:textId="77777777" w:rsidTr="00543FCB">
        <w:tc>
          <w:tcPr>
            <w:tcW w:w="1770" w:type="dxa"/>
            <w:tcMar>
              <w:top w:w="100" w:type="dxa"/>
              <w:left w:w="100" w:type="dxa"/>
              <w:bottom w:w="100" w:type="dxa"/>
              <w:right w:w="100" w:type="dxa"/>
            </w:tcMar>
          </w:tcPr>
          <w:p w14:paraId="24E5338E" w14:textId="70850439" w:rsidR="0081458D" w:rsidRPr="004F66A5" w:rsidRDefault="00F661C3">
            <w:pPr>
              <w:spacing w:line="240" w:lineRule="auto"/>
              <w:rPr>
                <w:rFonts w:asciiTheme="minorHAnsi" w:hAnsiTheme="minorHAnsi"/>
              </w:rPr>
            </w:pPr>
            <w:proofErr w:type="spellStart"/>
            <w:r w:rsidRPr="004F66A5">
              <w:rPr>
                <w:rFonts w:asciiTheme="minorHAnsi" w:hAnsiTheme="minorHAnsi"/>
              </w:rPr>
              <w:t>D</w:t>
            </w:r>
            <w:r w:rsidR="006167A0" w:rsidRPr="004F66A5">
              <w:rPr>
                <w:rFonts w:asciiTheme="minorHAnsi" w:hAnsiTheme="minorHAnsi"/>
              </w:rPr>
              <w:t>tarb</w:t>
            </w:r>
            <w:proofErr w:type="spellEnd"/>
          </w:p>
        </w:tc>
        <w:tc>
          <w:tcPr>
            <w:tcW w:w="2175" w:type="dxa"/>
            <w:tcMar>
              <w:top w:w="100" w:type="dxa"/>
              <w:left w:w="100" w:type="dxa"/>
              <w:bottom w:w="100" w:type="dxa"/>
              <w:right w:w="100" w:type="dxa"/>
            </w:tcMar>
          </w:tcPr>
          <w:p w14:paraId="07F79A44" w14:textId="77777777" w:rsidR="0081458D" w:rsidRPr="004F66A5" w:rsidRDefault="006167A0">
            <w:pPr>
              <w:spacing w:line="240" w:lineRule="auto"/>
              <w:rPr>
                <w:rFonts w:asciiTheme="minorHAnsi" w:hAnsiTheme="minorHAnsi"/>
              </w:rPr>
            </w:pPr>
            <w:r w:rsidRPr="004F66A5">
              <w:rPr>
                <w:rFonts w:asciiTheme="minorHAnsi" w:hAnsiTheme="minorHAnsi"/>
              </w:rPr>
              <w:t>Owner</w:t>
            </w:r>
          </w:p>
        </w:tc>
      </w:tr>
      <w:tr w:rsidR="0081458D" w:rsidRPr="00CC499B" w14:paraId="5DA9A9F2" w14:textId="77777777" w:rsidTr="00543FCB">
        <w:tc>
          <w:tcPr>
            <w:tcW w:w="1770" w:type="dxa"/>
            <w:tcMar>
              <w:top w:w="100" w:type="dxa"/>
              <w:left w:w="100" w:type="dxa"/>
              <w:bottom w:w="100" w:type="dxa"/>
              <w:right w:w="100" w:type="dxa"/>
            </w:tcMar>
          </w:tcPr>
          <w:p w14:paraId="4EF7161F" w14:textId="2D953A60" w:rsidR="0081458D" w:rsidRPr="004F66A5" w:rsidRDefault="00F661C3">
            <w:pPr>
              <w:spacing w:line="240" w:lineRule="auto"/>
              <w:rPr>
                <w:rFonts w:asciiTheme="minorHAnsi" w:hAnsiTheme="minorHAnsi"/>
              </w:rPr>
            </w:pPr>
            <w:proofErr w:type="spellStart"/>
            <w:r w:rsidRPr="004F66A5">
              <w:rPr>
                <w:rFonts w:asciiTheme="minorHAnsi" w:hAnsiTheme="minorHAnsi"/>
              </w:rPr>
              <w:t>J</w:t>
            </w:r>
            <w:r w:rsidR="0081458D" w:rsidRPr="004F66A5">
              <w:rPr>
                <w:rFonts w:asciiTheme="minorHAnsi" w:hAnsiTheme="minorHAnsi"/>
              </w:rPr>
              <w:t>effh</w:t>
            </w:r>
            <w:proofErr w:type="spellEnd"/>
          </w:p>
        </w:tc>
        <w:tc>
          <w:tcPr>
            <w:tcW w:w="2175" w:type="dxa"/>
            <w:tcMar>
              <w:top w:w="100" w:type="dxa"/>
              <w:left w:w="100" w:type="dxa"/>
              <w:bottom w:w="100" w:type="dxa"/>
              <w:right w:w="100" w:type="dxa"/>
            </w:tcMar>
          </w:tcPr>
          <w:p w14:paraId="78187767" w14:textId="1EC0C009" w:rsidR="0081458D" w:rsidRPr="004F66A5" w:rsidRDefault="006167A0">
            <w:pPr>
              <w:spacing w:line="240" w:lineRule="auto"/>
              <w:rPr>
                <w:rFonts w:asciiTheme="minorHAnsi" w:hAnsiTheme="minorHAnsi"/>
              </w:rPr>
            </w:pPr>
            <w:r w:rsidRPr="004F66A5">
              <w:rPr>
                <w:rFonts w:asciiTheme="minorHAnsi" w:hAnsiTheme="minorHAnsi"/>
              </w:rPr>
              <w:t>Change</w:t>
            </w:r>
          </w:p>
        </w:tc>
      </w:tr>
      <w:tr w:rsidR="0081458D" w:rsidRPr="00CC499B" w14:paraId="0BB4CAAA" w14:textId="77777777" w:rsidTr="00543FCB">
        <w:tc>
          <w:tcPr>
            <w:tcW w:w="1770" w:type="dxa"/>
            <w:tcMar>
              <w:top w:w="100" w:type="dxa"/>
              <w:left w:w="100" w:type="dxa"/>
              <w:bottom w:w="100" w:type="dxa"/>
              <w:right w:w="100" w:type="dxa"/>
            </w:tcMar>
          </w:tcPr>
          <w:p w14:paraId="50E988BF" w14:textId="3820149D" w:rsidR="0081458D" w:rsidRPr="004F66A5" w:rsidRDefault="00F661C3">
            <w:pPr>
              <w:spacing w:line="240" w:lineRule="auto"/>
              <w:rPr>
                <w:rFonts w:asciiTheme="minorHAnsi" w:hAnsiTheme="minorHAnsi"/>
              </w:rPr>
            </w:pPr>
            <w:proofErr w:type="spellStart"/>
            <w:r w:rsidRPr="004F66A5">
              <w:rPr>
                <w:rFonts w:asciiTheme="minorHAnsi" w:hAnsiTheme="minorHAnsi"/>
              </w:rPr>
              <w:t>R</w:t>
            </w:r>
            <w:r w:rsidR="0081458D" w:rsidRPr="004F66A5">
              <w:rPr>
                <w:rFonts w:asciiTheme="minorHAnsi" w:hAnsiTheme="minorHAnsi"/>
              </w:rPr>
              <w:t>ayi</w:t>
            </w:r>
            <w:proofErr w:type="spellEnd"/>
          </w:p>
        </w:tc>
        <w:tc>
          <w:tcPr>
            <w:tcW w:w="2175" w:type="dxa"/>
            <w:tcMar>
              <w:top w:w="100" w:type="dxa"/>
              <w:left w:w="100" w:type="dxa"/>
              <w:bottom w:w="100" w:type="dxa"/>
              <w:right w:w="100" w:type="dxa"/>
            </w:tcMar>
          </w:tcPr>
          <w:p w14:paraId="2A2FED71" w14:textId="6393EC97" w:rsidR="0081458D" w:rsidRPr="004F66A5" w:rsidRDefault="0081458D">
            <w:pPr>
              <w:spacing w:line="240" w:lineRule="auto"/>
              <w:rPr>
                <w:rFonts w:asciiTheme="minorHAnsi" w:hAnsiTheme="minorHAnsi"/>
              </w:rPr>
            </w:pPr>
            <w:r w:rsidRPr="004F66A5">
              <w:rPr>
                <w:rFonts w:asciiTheme="minorHAnsi" w:hAnsiTheme="minorHAnsi"/>
              </w:rPr>
              <w:t>View</w:t>
            </w:r>
          </w:p>
        </w:tc>
      </w:tr>
      <w:tr w:rsidR="0081458D" w:rsidRPr="00CC499B" w14:paraId="41B2A632" w14:textId="77777777" w:rsidTr="00543FCB">
        <w:tc>
          <w:tcPr>
            <w:tcW w:w="1770" w:type="dxa"/>
            <w:tcMar>
              <w:top w:w="100" w:type="dxa"/>
              <w:left w:w="100" w:type="dxa"/>
              <w:bottom w:w="100" w:type="dxa"/>
              <w:right w:w="100" w:type="dxa"/>
            </w:tcMar>
          </w:tcPr>
          <w:p w14:paraId="31CFA198" w14:textId="09511A49" w:rsidR="0081458D" w:rsidRPr="004F66A5" w:rsidRDefault="00F661C3">
            <w:pPr>
              <w:spacing w:line="240" w:lineRule="auto"/>
              <w:rPr>
                <w:rFonts w:asciiTheme="minorHAnsi" w:hAnsiTheme="minorHAnsi"/>
              </w:rPr>
            </w:pPr>
            <w:r w:rsidRPr="004F66A5">
              <w:rPr>
                <w:rFonts w:asciiTheme="minorHAnsi" w:hAnsiTheme="minorHAnsi"/>
              </w:rPr>
              <w:t>D</w:t>
            </w:r>
            <w:r w:rsidR="0081458D" w:rsidRPr="004F66A5">
              <w:rPr>
                <w:rFonts w:asciiTheme="minorHAnsi" w:hAnsiTheme="minorHAnsi"/>
              </w:rPr>
              <w:t>an</w:t>
            </w:r>
          </w:p>
        </w:tc>
        <w:tc>
          <w:tcPr>
            <w:tcW w:w="2175" w:type="dxa"/>
            <w:tcMar>
              <w:top w:w="100" w:type="dxa"/>
              <w:left w:w="100" w:type="dxa"/>
              <w:bottom w:w="100" w:type="dxa"/>
              <w:right w:w="100" w:type="dxa"/>
            </w:tcMar>
          </w:tcPr>
          <w:p w14:paraId="057702CA" w14:textId="3CE83618" w:rsidR="0081458D" w:rsidRPr="004F66A5" w:rsidRDefault="0081458D">
            <w:pPr>
              <w:spacing w:line="240" w:lineRule="auto"/>
              <w:rPr>
                <w:rFonts w:asciiTheme="minorHAnsi" w:hAnsiTheme="minorHAnsi"/>
              </w:rPr>
            </w:pPr>
            <w:r w:rsidRPr="004F66A5">
              <w:rPr>
                <w:rFonts w:asciiTheme="minorHAnsi" w:hAnsiTheme="minorHAnsi"/>
              </w:rPr>
              <w:t>Change</w:t>
            </w:r>
          </w:p>
        </w:tc>
      </w:tr>
    </w:tbl>
    <w:p w14:paraId="7D9EA972" w14:textId="77777777" w:rsidR="00690870" w:rsidRPr="004F66A5" w:rsidRDefault="00690870">
      <w:pPr>
        <w:rPr>
          <w:rFonts w:asciiTheme="minorHAnsi" w:hAnsiTheme="minorHAnsi"/>
        </w:rPr>
      </w:pPr>
    </w:p>
    <w:p w14:paraId="3280AAF3" w14:textId="0F4A063B" w:rsidR="006167A0" w:rsidRPr="004F66A5" w:rsidRDefault="00082CE5">
      <w:pPr>
        <w:rPr>
          <w:rFonts w:asciiTheme="minorHAnsi" w:hAnsiTheme="minorHAnsi"/>
        </w:rPr>
      </w:pPr>
      <w:r w:rsidRPr="004F66A5">
        <w:rPr>
          <w:rFonts w:asciiTheme="minorHAnsi" w:hAnsiTheme="minorHAnsi"/>
        </w:rPr>
        <w:t xml:space="preserve">Membership in a group is equivalent to being provided access to the resource that is a group.  </w:t>
      </w:r>
      <w:r w:rsidR="006167A0" w:rsidRPr="004F66A5">
        <w:rPr>
          <w:rFonts w:asciiTheme="minorHAnsi" w:hAnsiTheme="minorHAnsi"/>
        </w:rPr>
        <w:t>Change privilege for a group allows adding and removal of group members</w:t>
      </w:r>
      <w:ins w:id="243" w:author="Jeffery Horsburgh" w:date="2013-06-04T15:21:00Z">
        <w:r w:rsidR="00811EBE">
          <w:rPr>
            <w:rFonts w:asciiTheme="minorHAnsi" w:hAnsiTheme="minorHAnsi"/>
          </w:rPr>
          <w:t xml:space="preserve"> and editing the group’s descriptive metadata</w:t>
        </w:r>
      </w:ins>
      <w:r w:rsidR="006167A0" w:rsidRPr="004F66A5">
        <w:rPr>
          <w:rFonts w:asciiTheme="minorHAnsi" w:hAnsiTheme="minorHAnsi"/>
        </w:rPr>
        <w:t>.</w:t>
      </w:r>
      <w:r w:rsidR="004F66A5">
        <w:rPr>
          <w:rFonts w:asciiTheme="minorHAnsi" w:hAnsiTheme="minorHAnsi"/>
        </w:rPr>
        <w:t xml:space="preserve"> </w:t>
      </w:r>
      <w:r w:rsidR="006167A0" w:rsidRPr="004F66A5">
        <w:rPr>
          <w:rFonts w:asciiTheme="minorHAnsi" w:hAnsiTheme="minorHAnsi"/>
        </w:rPr>
        <w:t>Thus</w:t>
      </w:r>
      <w:ins w:id="244" w:author="Jeffery Horsburgh" w:date="2013-06-04T15:21:00Z">
        <w:r w:rsidR="00811EBE">
          <w:rPr>
            <w:rFonts w:asciiTheme="minorHAnsi" w:hAnsiTheme="minorHAnsi"/>
          </w:rPr>
          <w:t>,</w:t>
        </w:r>
      </w:ins>
      <w:r w:rsidR="006167A0" w:rsidRPr="004F66A5">
        <w:rPr>
          <w:rFonts w:asciiTheme="minorHAnsi" w:hAnsiTheme="minorHAnsi"/>
        </w:rPr>
        <w:t xml:space="preserve"> those with Owner and Change privileges can add group members.  </w:t>
      </w:r>
      <w:r w:rsidR="00A95100">
        <w:rPr>
          <w:rFonts w:asciiTheme="minorHAnsi" w:hAnsiTheme="minorHAnsi"/>
        </w:rPr>
        <w:t xml:space="preserve"> Since “Do not redistribute” is not checked, all users may grant rights to other users at their level of delegation. </w:t>
      </w:r>
    </w:p>
    <w:p w14:paraId="0D2AEF7E" w14:textId="77777777" w:rsidR="006167A0" w:rsidRPr="004F66A5" w:rsidRDefault="006167A0">
      <w:pPr>
        <w:rPr>
          <w:rFonts w:asciiTheme="minorHAnsi" w:hAnsiTheme="minorHAnsi"/>
        </w:rPr>
      </w:pPr>
    </w:p>
    <w:p w14:paraId="433265A0" w14:textId="678F2FC7" w:rsidR="006167A0" w:rsidRDefault="00082CE5">
      <w:pPr>
        <w:rPr>
          <w:rFonts w:asciiTheme="minorHAnsi" w:hAnsiTheme="minorHAnsi"/>
        </w:rPr>
      </w:pPr>
      <w:r w:rsidRPr="004F66A5">
        <w:rPr>
          <w:rFonts w:asciiTheme="minorHAnsi" w:hAnsiTheme="minorHAnsi"/>
        </w:rPr>
        <w:t xml:space="preserve">In this case </w:t>
      </w:r>
      <w:proofErr w:type="spellStart"/>
      <w:r w:rsidRPr="004F66A5">
        <w:rPr>
          <w:rFonts w:asciiTheme="minorHAnsi" w:hAnsiTheme="minorHAnsi"/>
        </w:rPr>
        <w:t>dtarb</w:t>
      </w:r>
      <w:proofErr w:type="spellEnd"/>
      <w:r w:rsidR="006167A0" w:rsidRPr="004F66A5">
        <w:rPr>
          <w:rFonts w:asciiTheme="minorHAnsi" w:hAnsiTheme="minorHAnsi"/>
        </w:rPr>
        <w:t xml:space="preserve">, </w:t>
      </w:r>
      <w:proofErr w:type="spellStart"/>
      <w:r w:rsidR="006167A0" w:rsidRPr="004F66A5">
        <w:rPr>
          <w:rFonts w:asciiTheme="minorHAnsi" w:hAnsiTheme="minorHAnsi"/>
        </w:rPr>
        <w:t>jeffh</w:t>
      </w:r>
      <w:proofErr w:type="spellEnd"/>
      <w:r w:rsidR="006167A0" w:rsidRPr="004F66A5">
        <w:rPr>
          <w:rFonts w:asciiTheme="minorHAnsi" w:hAnsiTheme="minorHAnsi"/>
        </w:rPr>
        <w:t xml:space="preserve">, and </w:t>
      </w:r>
      <w:proofErr w:type="spellStart"/>
      <w:r w:rsidR="006167A0" w:rsidRPr="004F66A5">
        <w:rPr>
          <w:rFonts w:asciiTheme="minorHAnsi" w:hAnsiTheme="minorHAnsi"/>
        </w:rPr>
        <w:t>dan</w:t>
      </w:r>
      <w:proofErr w:type="spellEnd"/>
      <w:r w:rsidR="006167A0" w:rsidRPr="004F66A5">
        <w:rPr>
          <w:rFonts w:asciiTheme="minorHAnsi" w:hAnsiTheme="minorHAnsi"/>
        </w:rPr>
        <w:t xml:space="preserve"> can add and remove members. Only </w:t>
      </w:r>
      <w:proofErr w:type="spellStart"/>
      <w:r w:rsidR="006167A0" w:rsidRPr="004F66A5">
        <w:rPr>
          <w:rFonts w:asciiTheme="minorHAnsi" w:hAnsiTheme="minorHAnsi"/>
        </w:rPr>
        <w:t>dtarb</w:t>
      </w:r>
      <w:proofErr w:type="spellEnd"/>
      <w:r w:rsidR="006167A0" w:rsidRPr="004F66A5">
        <w:rPr>
          <w:rFonts w:asciiTheme="minorHAnsi" w:hAnsiTheme="minorHAnsi"/>
        </w:rPr>
        <w:t xml:space="preserve"> can delete the whole group. </w:t>
      </w:r>
      <w:r w:rsidRPr="004F66A5">
        <w:rPr>
          <w:rFonts w:asciiTheme="minorHAnsi" w:hAnsiTheme="minorHAnsi"/>
        </w:rPr>
        <w:t xml:space="preserve">  </w:t>
      </w:r>
      <w:proofErr w:type="spellStart"/>
      <w:r w:rsidR="00D74D7C" w:rsidRPr="004F66A5">
        <w:rPr>
          <w:rFonts w:asciiTheme="minorHAnsi" w:hAnsiTheme="minorHAnsi"/>
        </w:rPr>
        <w:t>R</w:t>
      </w:r>
      <w:r w:rsidRPr="004F66A5">
        <w:rPr>
          <w:rFonts w:asciiTheme="minorHAnsi" w:hAnsiTheme="minorHAnsi"/>
        </w:rPr>
        <w:t>ayi</w:t>
      </w:r>
      <w:proofErr w:type="spellEnd"/>
      <w:r w:rsidRPr="004F66A5">
        <w:rPr>
          <w:rFonts w:asciiTheme="minorHAnsi" w:hAnsiTheme="minorHAnsi"/>
        </w:rPr>
        <w:t xml:space="preserve"> has </w:t>
      </w:r>
      <w:r w:rsidR="00A95100">
        <w:rPr>
          <w:rFonts w:asciiTheme="minorHAnsi" w:hAnsiTheme="minorHAnsi"/>
        </w:rPr>
        <w:t>V</w:t>
      </w:r>
      <w:r w:rsidRPr="004F66A5">
        <w:rPr>
          <w:rFonts w:asciiTheme="minorHAnsi" w:hAnsiTheme="minorHAnsi"/>
        </w:rPr>
        <w:t xml:space="preserve">iew access </w:t>
      </w:r>
      <w:r w:rsidR="006167A0" w:rsidRPr="004F66A5">
        <w:rPr>
          <w:rFonts w:asciiTheme="minorHAnsi" w:hAnsiTheme="minorHAnsi"/>
        </w:rPr>
        <w:t>and cannot add</w:t>
      </w:r>
      <w:r w:rsidR="00AA4FBC">
        <w:rPr>
          <w:rFonts w:asciiTheme="minorHAnsi" w:hAnsiTheme="minorHAnsi"/>
        </w:rPr>
        <w:t xml:space="preserve"> or remove</w:t>
      </w:r>
      <w:r w:rsidR="006167A0" w:rsidRPr="004F66A5">
        <w:rPr>
          <w:rFonts w:asciiTheme="minorHAnsi" w:hAnsiTheme="minorHAnsi"/>
        </w:rPr>
        <w:t xml:space="preserve"> members. </w:t>
      </w:r>
    </w:p>
    <w:p w14:paraId="1714933B" w14:textId="77777777" w:rsidR="00690870" w:rsidRDefault="00690870">
      <w:pPr>
        <w:rPr>
          <w:ins w:id="245" w:author="Jeffery Horsburgh" w:date="2013-06-04T15:22:00Z"/>
          <w:rFonts w:asciiTheme="minorHAnsi" w:hAnsiTheme="minorHAnsi"/>
        </w:rPr>
      </w:pPr>
    </w:p>
    <w:p w14:paraId="27490694" w14:textId="6027EC7A" w:rsidR="00811EBE" w:rsidRDefault="00811EBE">
      <w:pPr>
        <w:rPr>
          <w:ins w:id="246" w:author="Jeffery Horsburgh" w:date="2013-06-04T15:22:00Z"/>
          <w:rFonts w:asciiTheme="minorHAnsi" w:hAnsiTheme="minorHAnsi"/>
        </w:rPr>
      </w:pPr>
      <w:ins w:id="247" w:author="Jeffery Horsburgh" w:date="2013-06-04T15:22:00Z">
        <w:r w:rsidRPr="004F3F0B">
          <w:rPr>
            <w:rFonts w:asciiTheme="minorHAnsi" w:hAnsiTheme="minorHAnsi"/>
            <w:b/>
          </w:rPr>
          <w:t>Rule:</w:t>
        </w:r>
        <w:r>
          <w:rPr>
            <w:rFonts w:asciiTheme="minorHAnsi" w:hAnsiTheme="minorHAnsi"/>
          </w:rPr>
          <w:t xml:space="preserve">  Resources can be shared with a group but are owned by individual users.  Deleting a group has no effect on the existence of resources within the HydroShare system.</w:t>
        </w:r>
      </w:ins>
    </w:p>
    <w:p w14:paraId="378E10D1" w14:textId="77777777" w:rsidR="00811EBE" w:rsidRPr="004F66A5" w:rsidRDefault="00811EBE">
      <w:pPr>
        <w:rPr>
          <w:rFonts w:asciiTheme="minorHAnsi" w:hAnsiTheme="minorHAnsi"/>
        </w:rPr>
      </w:pPr>
    </w:p>
    <w:p w14:paraId="0B60FD31" w14:textId="7B28C892" w:rsidR="00690870" w:rsidRDefault="00082CE5">
      <w:pPr>
        <w:rPr>
          <w:rFonts w:asciiTheme="minorHAnsi" w:hAnsiTheme="minorHAnsi"/>
          <w:b/>
        </w:rPr>
      </w:pPr>
      <w:proofErr w:type="gramStart"/>
      <w:r w:rsidRPr="004F66A5">
        <w:rPr>
          <w:rFonts w:asciiTheme="minorHAnsi" w:hAnsiTheme="minorHAnsi"/>
          <w:b/>
        </w:rPr>
        <w:t xml:space="preserve">Example </w:t>
      </w:r>
      <w:r w:rsidR="00D74D7C">
        <w:rPr>
          <w:rFonts w:asciiTheme="minorHAnsi" w:hAnsiTheme="minorHAnsi"/>
          <w:b/>
        </w:rPr>
        <w:t>6</w:t>
      </w:r>
      <w:r w:rsidRPr="004F66A5">
        <w:rPr>
          <w:rFonts w:asciiTheme="minorHAnsi" w:hAnsiTheme="minorHAnsi"/>
          <w:b/>
        </w:rPr>
        <w:t>.</w:t>
      </w:r>
      <w:proofErr w:type="gramEnd"/>
      <w:r w:rsidRPr="004F66A5">
        <w:rPr>
          <w:rFonts w:asciiTheme="minorHAnsi" w:hAnsiTheme="minorHAnsi"/>
          <w:b/>
        </w:rPr>
        <w:t xml:space="preserve">  Resource shared with group</w:t>
      </w:r>
    </w:p>
    <w:p w14:paraId="0E6DA174" w14:textId="1ED78C8D" w:rsidR="00A74DC4" w:rsidRPr="006B67AD" w:rsidRDefault="00A74DC4">
      <w:pPr>
        <w:rPr>
          <w:rFonts w:asciiTheme="minorHAnsi" w:hAnsiTheme="minorHAnsi"/>
          <w:u w:val="single"/>
        </w:rPr>
      </w:pPr>
      <w:r w:rsidRPr="006B67AD">
        <w:rPr>
          <w:rFonts w:asciiTheme="minorHAnsi" w:hAnsiTheme="minorHAnsi"/>
          <w:u w:val="single"/>
        </w:rPr>
        <w:t>Attributes:</w:t>
      </w:r>
    </w:p>
    <w:tbl>
      <w:tblPr>
        <w:tblW w:w="528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2369"/>
        <w:gridCol w:w="2911"/>
      </w:tblGrid>
      <w:tr w:rsidR="00A74DC4" w:rsidRPr="004F66A5" w14:paraId="4BEFBEF8" w14:textId="77777777" w:rsidTr="00D45ED8">
        <w:tc>
          <w:tcPr>
            <w:tcW w:w="1770" w:type="dxa"/>
            <w:tcMar>
              <w:top w:w="100" w:type="dxa"/>
              <w:left w:w="100" w:type="dxa"/>
              <w:bottom w:w="100" w:type="dxa"/>
              <w:right w:w="100" w:type="dxa"/>
            </w:tcMar>
          </w:tcPr>
          <w:p w14:paraId="11A34CAC" w14:textId="77777777" w:rsidR="00A74DC4" w:rsidRPr="004F66A5" w:rsidRDefault="00A74DC4" w:rsidP="00D45ED8">
            <w:pPr>
              <w:spacing w:line="240" w:lineRule="auto"/>
              <w:rPr>
                <w:rFonts w:asciiTheme="minorHAnsi" w:hAnsiTheme="minorHAnsi"/>
              </w:rPr>
            </w:pPr>
            <w:r>
              <w:rPr>
                <w:rFonts w:asciiTheme="minorHAnsi" w:hAnsiTheme="minorHAnsi"/>
              </w:rPr>
              <w:t>Do not redistribute</w:t>
            </w:r>
          </w:p>
        </w:tc>
        <w:tc>
          <w:tcPr>
            <w:tcW w:w="2175" w:type="dxa"/>
            <w:tcMar>
              <w:top w:w="100" w:type="dxa"/>
              <w:left w:w="100" w:type="dxa"/>
              <w:bottom w:w="100" w:type="dxa"/>
              <w:right w:w="100" w:type="dxa"/>
            </w:tcMar>
          </w:tcPr>
          <w:p w14:paraId="40C11FDA" w14:textId="66A37CBA" w:rsidR="00A74DC4" w:rsidRPr="004F66A5" w:rsidRDefault="00D74D7C" w:rsidP="00D45ED8">
            <w:pPr>
              <w:spacing w:line="240" w:lineRule="auto"/>
              <w:rPr>
                <w:rFonts w:asciiTheme="minorHAnsi" w:hAnsiTheme="minorHAnsi"/>
              </w:rPr>
            </w:pPr>
            <w:r>
              <w:rPr>
                <w:rFonts w:asciiTheme="minorHAnsi" w:hAnsiTheme="minorHAnsi"/>
              </w:rPr>
              <w:t>Yes</w:t>
            </w:r>
          </w:p>
        </w:tc>
      </w:tr>
      <w:tr w:rsidR="00A74DC4" w:rsidRPr="004F66A5" w14:paraId="627C433D" w14:textId="77777777" w:rsidTr="00D45ED8">
        <w:tc>
          <w:tcPr>
            <w:tcW w:w="1770" w:type="dxa"/>
            <w:tcMar>
              <w:top w:w="100" w:type="dxa"/>
              <w:left w:w="100" w:type="dxa"/>
              <w:bottom w:w="100" w:type="dxa"/>
              <w:right w:w="100" w:type="dxa"/>
            </w:tcMar>
          </w:tcPr>
          <w:p w14:paraId="477E0297" w14:textId="77777777" w:rsidR="00A74DC4" w:rsidRPr="004F66A5" w:rsidRDefault="00A74DC4" w:rsidP="00D45ED8">
            <w:pPr>
              <w:spacing w:line="240" w:lineRule="auto"/>
              <w:rPr>
                <w:rFonts w:asciiTheme="minorHAnsi" w:hAnsiTheme="minorHAnsi"/>
              </w:rPr>
            </w:pPr>
            <w:r>
              <w:rPr>
                <w:rFonts w:asciiTheme="minorHAnsi" w:hAnsiTheme="minorHAnsi"/>
              </w:rPr>
              <w:t>Discoverable</w:t>
            </w:r>
          </w:p>
        </w:tc>
        <w:tc>
          <w:tcPr>
            <w:tcW w:w="2175" w:type="dxa"/>
            <w:tcMar>
              <w:top w:w="100" w:type="dxa"/>
              <w:left w:w="100" w:type="dxa"/>
              <w:bottom w:w="100" w:type="dxa"/>
              <w:right w:w="100" w:type="dxa"/>
            </w:tcMar>
          </w:tcPr>
          <w:p w14:paraId="4836342B" w14:textId="28F4D6CB" w:rsidR="00A74DC4" w:rsidRPr="004F66A5" w:rsidRDefault="00D74D7C" w:rsidP="00D45ED8">
            <w:pPr>
              <w:spacing w:line="240" w:lineRule="auto"/>
              <w:rPr>
                <w:rFonts w:asciiTheme="minorHAnsi" w:hAnsiTheme="minorHAnsi"/>
              </w:rPr>
            </w:pPr>
            <w:r>
              <w:rPr>
                <w:rFonts w:asciiTheme="minorHAnsi" w:hAnsiTheme="minorHAnsi"/>
              </w:rPr>
              <w:t>Yes</w:t>
            </w:r>
          </w:p>
        </w:tc>
      </w:tr>
      <w:tr w:rsidR="00D74D7C" w:rsidRPr="004F66A5" w14:paraId="4E96DCFE" w14:textId="77777777" w:rsidTr="00D45ED8">
        <w:tc>
          <w:tcPr>
            <w:tcW w:w="1770" w:type="dxa"/>
            <w:tcMar>
              <w:top w:w="100" w:type="dxa"/>
              <w:left w:w="100" w:type="dxa"/>
              <w:bottom w:w="100" w:type="dxa"/>
              <w:right w:w="100" w:type="dxa"/>
            </w:tcMar>
          </w:tcPr>
          <w:p w14:paraId="4477E93C" w14:textId="2C4B12A7" w:rsidR="00D74D7C" w:rsidRDefault="00D74D7C" w:rsidP="00D45ED8">
            <w:pPr>
              <w:spacing w:line="240" w:lineRule="auto"/>
              <w:rPr>
                <w:rFonts w:asciiTheme="minorHAnsi" w:hAnsiTheme="minorHAnsi"/>
              </w:rPr>
            </w:pPr>
            <w:r>
              <w:rPr>
                <w:rFonts w:asciiTheme="minorHAnsi" w:hAnsiTheme="minorHAnsi"/>
              </w:rPr>
              <w:t>Public</w:t>
            </w:r>
          </w:p>
        </w:tc>
        <w:tc>
          <w:tcPr>
            <w:tcW w:w="2175" w:type="dxa"/>
            <w:tcMar>
              <w:top w:w="100" w:type="dxa"/>
              <w:left w:w="100" w:type="dxa"/>
              <w:bottom w:w="100" w:type="dxa"/>
              <w:right w:w="100" w:type="dxa"/>
            </w:tcMar>
          </w:tcPr>
          <w:p w14:paraId="473B7225" w14:textId="711607D6" w:rsidR="00D74D7C" w:rsidRDefault="00D74D7C" w:rsidP="00D45ED8">
            <w:pPr>
              <w:spacing w:line="240" w:lineRule="auto"/>
              <w:rPr>
                <w:rFonts w:asciiTheme="minorHAnsi" w:hAnsiTheme="minorHAnsi"/>
              </w:rPr>
            </w:pPr>
            <w:r>
              <w:rPr>
                <w:rFonts w:asciiTheme="minorHAnsi" w:hAnsiTheme="minorHAnsi"/>
              </w:rPr>
              <w:t>Yes</w:t>
            </w:r>
          </w:p>
        </w:tc>
      </w:tr>
    </w:tbl>
    <w:p w14:paraId="27A00481" w14:textId="77777777" w:rsidR="00D74D7C" w:rsidRDefault="00D74D7C">
      <w:pPr>
        <w:rPr>
          <w:rFonts w:asciiTheme="minorHAnsi" w:hAnsiTheme="minorHAnsi"/>
          <w:u w:val="single"/>
        </w:rPr>
      </w:pPr>
    </w:p>
    <w:p w14:paraId="410BB92A" w14:textId="54A30E6F" w:rsidR="00A74DC4" w:rsidRPr="006B67AD" w:rsidRDefault="00A74DC4">
      <w:pPr>
        <w:rPr>
          <w:rFonts w:asciiTheme="minorHAnsi" w:hAnsiTheme="minorHAnsi"/>
          <w:u w:val="single"/>
        </w:rPr>
      </w:pPr>
      <w:r>
        <w:rPr>
          <w:rFonts w:asciiTheme="minorHAnsi" w:hAnsiTheme="minorHAnsi"/>
          <w:u w:val="single"/>
        </w:rPr>
        <w:t>Share settings</w:t>
      </w:r>
      <w:r w:rsidRPr="006B67AD">
        <w:rPr>
          <w:rFonts w:asciiTheme="minorHAnsi" w:hAnsiTheme="minorHAnsi"/>
          <w:u w:val="single"/>
        </w:rPr>
        <w:t>:</w:t>
      </w:r>
    </w:p>
    <w:tbl>
      <w:tblPr>
        <w:tblW w:w="528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3240"/>
        <w:gridCol w:w="2040"/>
      </w:tblGrid>
      <w:tr w:rsidR="00690870" w:rsidRPr="00CC499B" w14:paraId="3D40CB11" w14:textId="77777777" w:rsidTr="00A74DC4">
        <w:tc>
          <w:tcPr>
            <w:tcW w:w="3240" w:type="dxa"/>
            <w:tcMar>
              <w:top w:w="100" w:type="dxa"/>
              <w:left w:w="100" w:type="dxa"/>
              <w:bottom w:w="100" w:type="dxa"/>
              <w:right w:w="100" w:type="dxa"/>
            </w:tcMar>
          </w:tcPr>
          <w:p w14:paraId="4B7823AB" w14:textId="77777777" w:rsidR="00690870" w:rsidRPr="004F66A5" w:rsidRDefault="00082CE5">
            <w:pPr>
              <w:spacing w:line="240" w:lineRule="auto"/>
              <w:rPr>
                <w:rFonts w:asciiTheme="minorHAnsi" w:hAnsiTheme="minorHAnsi"/>
              </w:rPr>
            </w:pPr>
            <w:r w:rsidRPr="004F66A5">
              <w:rPr>
                <w:rFonts w:asciiTheme="minorHAnsi" w:hAnsiTheme="minorHAnsi"/>
              </w:rPr>
              <w:t>Entity (user or group name)</w:t>
            </w:r>
          </w:p>
        </w:tc>
        <w:tc>
          <w:tcPr>
            <w:tcW w:w="2040" w:type="dxa"/>
            <w:tcMar>
              <w:top w:w="100" w:type="dxa"/>
              <w:left w:w="100" w:type="dxa"/>
              <w:bottom w:w="100" w:type="dxa"/>
              <w:right w:w="100" w:type="dxa"/>
            </w:tcMar>
          </w:tcPr>
          <w:p w14:paraId="5AFD29FE" w14:textId="77777777" w:rsidR="00690870" w:rsidRPr="004F66A5" w:rsidRDefault="00082CE5">
            <w:pPr>
              <w:spacing w:line="240" w:lineRule="auto"/>
              <w:rPr>
                <w:rFonts w:asciiTheme="minorHAnsi" w:hAnsiTheme="minorHAnsi"/>
              </w:rPr>
            </w:pPr>
            <w:r w:rsidRPr="004F66A5">
              <w:rPr>
                <w:rFonts w:asciiTheme="minorHAnsi" w:hAnsiTheme="minorHAnsi"/>
              </w:rPr>
              <w:t>Access setting</w:t>
            </w:r>
          </w:p>
        </w:tc>
      </w:tr>
      <w:tr w:rsidR="0081458D" w:rsidRPr="00CC499B" w14:paraId="090E044C" w14:textId="77777777" w:rsidTr="00A74DC4">
        <w:tc>
          <w:tcPr>
            <w:tcW w:w="3240" w:type="dxa"/>
            <w:tcMar>
              <w:top w:w="100" w:type="dxa"/>
              <w:left w:w="100" w:type="dxa"/>
              <w:bottom w:w="100" w:type="dxa"/>
              <w:right w:w="100" w:type="dxa"/>
            </w:tcMar>
          </w:tcPr>
          <w:p w14:paraId="79BB2430" w14:textId="09FA9EE9" w:rsidR="0081458D" w:rsidRPr="004F66A5" w:rsidRDefault="00F661C3">
            <w:pPr>
              <w:spacing w:line="240" w:lineRule="auto"/>
              <w:rPr>
                <w:rFonts w:asciiTheme="minorHAnsi" w:hAnsiTheme="minorHAnsi"/>
              </w:rPr>
            </w:pPr>
            <w:proofErr w:type="spellStart"/>
            <w:r w:rsidRPr="004F66A5">
              <w:rPr>
                <w:rFonts w:asciiTheme="minorHAnsi" w:hAnsiTheme="minorHAnsi"/>
              </w:rPr>
              <w:t>D</w:t>
            </w:r>
            <w:r w:rsidR="0081458D" w:rsidRPr="004F66A5">
              <w:rPr>
                <w:rFonts w:asciiTheme="minorHAnsi" w:hAnsiTheme="minorHAnsi"/>
              </w:rPr>
              <w:t>tarb</w:t>
            </w:r>
            <w:proofErr w:type="spellEnd"/>
          </w:p>
        </w:tc>
        <w:tc>
          <w:tcPr>
            <w:tcW w:w="2040" w:type="dxa"/>
            <w:tcMar>
              <w:top w:w="100" w:type="dxa"/>
              <w:left w:w="100" w:type="dxa"/>
              <w:bottom w:w="100" w:type="dxa"/>
              <w:right w:w="100" w:type="dxa"/>
            </w:tcMar>
          </w:tcPr>
          <w:p w14:paraId="1B683D8D" w14:textId="77777777" w:rsidR="0081458D" w:rsidRPr="004F66A5" w:rsidRDefault="0081458D">
            <w:pPr>
              <w:spacing w:line="240" w:lineRule="auto"/>
              <w:rPr>
                <w:rFonts w:asciiTheme="minorHAnsi" w:hAnsiTheme="minorHAnsi"/>
              </w:rPr>
            </w:pPr>
            <w:r w:rsidRPr="004F66A5">
              <w:rPr>
                <w:rFonts w:asciiTheme="minorHAnsi" w:hAnsiTheme="minorHAnsi"/>
              </w:rPr>
              <w:t>Owner</w:t>
            </w:r>
          </w:p>
        </w:tc>
      </w:tr>
      <w:tr w:rsidR="00690870" w:rsidRPr="00CC499B" w14:paraId="126B9A05" w14:textId="77777777" w:rsidTr="00A74DC4">
        <w:tc>
          <w:tcPr>
            <w:tcW w:w="3240" w:type="dxa"/>
            <w:tcMar>
              <w:top w:w="100" w:type="dxa"/>
              <w:left w:w="100" w:type="dxa"/>
              <w:bottom w:w="100" w:type="dxa"/>
              <w:right w:w="100" w:type="dxa"/>
            </w:tcMar>
          </w:tcPr>
          <w:p w14:paraId="79C78251" w14:textId="77777777" w:rsidR="00690870" w:rsidRPr="004F66A5" w:rsidRDefault="00082CE5">
            <w:pPr>
              <w:spacing w:line="240" w:lineRule="auto"/>
              <w:rPr>
                <w:rFonts w:asciiTheme="minorHAnsi" w:hAnsiTheme="minorHAnsi"/>
              </w:rPr>
            </w:pPr>
            <w:r w:rsidRPr="004F66A5">
              <w:rPr>
                <w:rFonts w:asciiTheme="minorHAnsi" w:hAnsiTheme="minorHAnsi"/>
              </w:rPr>
              <w:t>3amg</w:t>
            </w:r>
          </w:p>
        </w:tc>
        <w:tc>
          <w:tcPr>
            <w:tcW w:w="2040" w:type="dxa"/>
            <w:tcMar>
              <w:top w:w="100" w:type="dxa"/>
              <w:left w:w="100" w:type="dxa"/>
              <w:bottom w:w="100" w:type="dxa"/>
              <w:right w:w="100" w:type="dxa"/>
            </w:tcMar>
          </w:tcPr>
          <w:p w14:paraId="75DF4BCB" w14:textId="4F239688" w:rsidR="00690870" w:rsidRPr="004F66A5" w:rsidRDefault="0081458D">
            <w:pPr>
              <w:spacing w:line="240" w:lineRule="auto"/>
              <w:rPr>
                <w:rFonts w:asciiTheme="minorHAnsi" w:hAnsiTheme="minorHAnsi"/>
              </w:rPr>
            </w:pPr>
            <w:r w:rsidRPr="004F66A5">
              <w:rPr>
                <w:rFonts w:asciiTheme="minorHAnsi" w:hAnsiTheme="minorHAnsi"/>
              </w:rPr>
              <w:t>C</w:t>
            </w:r>
            <w:r w:rsidR="00082CE5" w:rsidRPr="004F66A5">
              <w:rPr>
                <w:rFonts w:asciiTheme="minorHAnsi" w:hAnsiTheme="minorHAnsi"/>
              </w:rPr>
              <w:t>hange</w:t>
            </w:r>
          </w:p>
        </w:tc>
      </w:tr>
      <w:tr w:rsidR="00690870" w:rsidRPr="00CC499B" w14:paraId="1F06066A" w14:textId="77777777" w:rsidTr="00A74DC4">
        <w:tc>
          <w:tcPr>
            <w:tcW w:w="3240" w:type="dxa"/>
            <w:tcMar>
              <w:top w:w="100" w:type="dxa"/>
              <w:left w:w="100" w:type="dxa"/>
              <w:bottom w:w="100" w:type="dxa"/>
              <w:right w:w="100" w:type="dxa"/>
            </w:tcMar>
          </w:tcPr>
          <w:p w14:paraId="45005B40" w14:textId="4AD38FB8" w:rsidR="00690870" w:rsidRPr="004F66A5" w:rsidRDefault="00F661C3">
            <w:pPr>
              <w:spacing w:line="240" w:lineRule="auto"/>
              <w:rPr>
                <w:rFonts w:asciiTheme="minorHAnsi" w:hAnsiTheme="minorHAnsi"/>
              </w:rPr>
            </w:pPr>
            <w:r w:rsidRPr="004F66A5">
              <w:rPr>
                <w:rFonts w:asciiTheme="minorHAnsi" w:hAnsiTheme="minorHAnsi"/>
              </w:rPr>
              <w:t>P</w:t>
            </w:r>
            <w:r w:rsidR="00082CE5" w:rsidRPr="004F66A5">
              <w:rPr>
                <w:rFonts w:asciiTheme="minorHAnsi" w:hAnsiTheme="minorHAnsi"/>
              </w:rPr>
              <w:t>ublic</w:t>
            </w:r>
          </w:p>
        </w:tc>
        <w:tc>
          <w:tcPr>
            <w:tcW w:w="2040" w:type="dxa"/>
            <w:tcMar>
              <w:top w:w="100" w:type="dxa"/>
              <w:left w:w="100" w:type="dxa"/>
              <w:bottom w:w="100" w:type="dxa"/>
              <w:right w:w="100" w:type="dxa"/>
            </w:tcMar>
          </w:tcPr>
          <w:p w14:paraId="39B99140" w14:textId="2352CC5B" w:rsidR="00690870" w:rsidRPr="004F66A5" w:rsidRDefault="0081458D">
            <w:pPr>
              <w:spacing w:line="240" w:lineRule="auto"/>
              <w:rPr>
                <w:rFonts w:asciiTheme="minorHAnsi" w:hAnsiTheme="minorHAnsi"/>
              </w:rPr>
            </w:pPr>
            <w:r w:rsidRPr="004F66A5">
              <w:rPr>
                <w:rFonts w:asciiTheme="minorHAnsi" w:hAnsiTheme="minorHAnsi"/>
              </w:rPr>
              <w:t>V</w:t>
            </w:r>
            <w:r w:rsidR="00082CE5" w:rsidRPr="004F66A5">
              <w:rPr>
                <w:rFonts w:asciiTheme="minorHAnsi" w:hAnsiTheme="minorHAnsi"/>
              </w:rPr>
              <w:t>iew</w:t>
            </w:r>
          </w:p>
        </w:tc>
      </w:tr>
    </w:tbl>
    <w:p w14:paraId="4530D2E5" w14:textId="77777777" w:rsidR="00690870" w:rsidRPr="004F66A5" w:rsidRDefault="00690870">
      <w:pPr>
        <w:rPr>
          <w:rFonts w:asciiTheme="minorHAnsi" w:hAnsiTheme="minorHAnsi"/>
        </w:rPr>
      </w:pPr>
    </w:p>
    <w:p w14:paraId="7D17727B" w14:textId="53E100D0" w:rsidR="00690870" w:rsidRPr="004F66A5" w:rsidRDefault="00082CE5">
      <w:pPr>
        <w:rPr>
          <w:rFonts w:asciiTheme="minorHAnsi" w:hAnsiTheme="minorHAnsi"/>
        </w:rPr>
      </w:pPr>
      <w:r w:rsidRPr="004F66A5">
        <w:rPr>
          <w:rFonts w:asciiTheme="minorHAnsi" w:hAnsiTheme="minorHAnsi"/>
        </w:rPr>
        <w:lastRenderedPageBreak/>
        <w:t xml:space="preserve">For this resource </w:t>
      </w:r>
      <w:proofErr w:type="spellStart"/>
      <w:r w:rsidRPr="004F66A5">
        <w:rPr>
          <w:rFonts w:asciiTheme="minorHAnsi" w:hAnsiTheme="minorHAnsi"/>
        </w:rPr>
        <w:t>dtarb</w:t>
      </w:r>
      <w:proofErr w:type="spellEnd"/>
      <w:r w:rsidRPr="004F66A5">
        <w:rPr>
          <w:rFonts w:asciiTheme="minorHAnsi" w:hAnsiTheme="minorHAnsi"/>
        </w:rPr>
        <w:t xml:space="preserve">, the owner has full control. Members of the group 3amg may change the resource.  The resource is </w:t>
      </w:r>
      <w:r w:rsidR="00D74D7C">
        <w:rPr>
          <w:rFonts w:asciiTheme="minorHAnsi" w:hAnsiTheme="minorHAnsi"/>
        </w:rPr>
        <w:t>P</w:t>
      </w:r>
      <w:r w:rsidRPr="004F66A5">
        <w:rPr>
          <w:rFonts w:asciiTheme="minorHAnsi" w:hAnsiTheme="minorHAnsi"/>
        </w:rPr>
        <w:t xml:space="preserve">ublic, which means that anyone can access and view the resource.  </w:t>
      </w:r>
    </w:p>
    <w:p w14:paraId="078FC9FB" w14:textId="77777777" w:rsidR="00690870" w:rsidRPr="004F66A5" w:rsidRDefault="00690870">
      <w:pPr>
        <w:rPr>
          <w:rFonts w:asciiTheme="minorHAnsi" w:hAnsiTheme="minorHAnsi"/>
        </w:rPr>
      </w:pPr>
    </w:p>
    <w:p w14:paraId="324447E0" w14:textId="77777777" w:rsidR="00690870" w:rsidRPr="004F66A5" w:rsidRDefault="00082CE5">
      <w:pPr>
        <w:rPr>
          <w:rFonts w:asciiTheme="minorHAnsi" w:hAnsiTheme="minorHAnsi"/>
        </w:rPr>
      </w:pPr>
      <w:r w:rsidRPr="004F66A5">
        <w:rPr>
          <w:rFonts w:asciiTheme="minorHAnsi" w:hAnsiTheme="minorHAnsi"/>
        </w:rPr>
        <w:t xml:space="preserve">Note that the resource access setting applies to all group members.  So in this example </w:t>
      </w:r>
      <w:proofErr w:type="spellStart"/>
      <w:r w:rsidRPr="004F66A5">
        <w:rPr>
          <w:rFonts w:asciiTheme="minorHAnsi" w:hAnsiTheme="minorHAnsi"/>
        </w:rPr>
        <w:t>rayi</w:t>
      </w:r>
      <w:proofErr w:type="spellEnd"/>
      <w:r w:rsidRPr="004F66A5">
        <w:rPr>
          <w:rFonts w:asciiTheme="minorHAnsi" w:hAnsiTheme="minorHAnsi"/>
        </w:rPr>
        <w:t xml:space="preserve"> who is a member of 3amg with view setting still has the ability to change a resource shared with the group.  He is not able to change the group membership.</w:t>
      </w:r>
    </w:p>
    <w:p w14:paraId="00861DDE" w14:textId="77777777" w:rsidR="00690870" w:rsidRPr="004F66A5" w:rsidRDefault="00690870">
      <w:pPr>
        <w:rPr>
          <w:rFonts w:asciiTheme="minorHAnsi" w:hAnsiTheme="minorHAnsi"/>
        </w:rPr>
      </w:pPr>
    </w:p>
    <w:p w14:paraId="343477AF" w14:textId="77777777" w:rsidR="00690870" w:rsidRPr="004F66A5" w:rsidRDefault="00082CE5">
      <w:pPr>
        <w:rPr>
          <w:rFonts w:asciiTheme="minorHAnsi" w:hAnsiTheme="minorHAnsi"/>
        </w:rPr>
      </w:pPr>
      <w:r w:rsidRPr="004F66A5">
        <w:rPr>
          <w:rFonts w:asciiTheme="minorHAnsi" w:hAnsiTheme="minorHAnsi"/>
        </w:rPr>
        <w:t xml:space="preserve">Note that when group membership changes the set of users who have access to resources shared to that group changes automatically (and as quickly as the change propagates through the system).  Also, a side effect is that the owner of a resource shared with a group has relinquished who has control over the access to the resource to the users who control </w:t>
      </w:r>
      <w:r w:rsidR="006167A0" w:rsidRPr="004F66A5">
        <w:rPr>
          <w:rFonts w:asciiTheme="minorHAnsi" w:hAnsiTheme="minorHAnsi"/>
        </w:rPr>
        <w:t xml:space="preserve">the </w:t>
      </w:r>
      <w:r w:rsidRPr="004F66A5">
        <w:rPr>
          <w:rFonts w:asciiTheme="minorHAnsi" w:hAnsiTheme="minorHAnsi"/>
        </w:rPr>
        <w:t>group membership.</w:t>
      </w:r>
    </w:p>
    <w:p w14:paraId="5BE04A97" w14:textId="77777777" w:rsidR="00690870" w:rsidRPr="004F66A5" w:rsidRDefault="00690870">
      <w:pPr>
        <w:rPr>
          <w:rFonts w:asciiTheme="minorHAnsi" w:hAnsiTheme="minorHAnsi"/>
        </w:rPr>
      </w:pPr>
    </w:p>
    <w:p w14:paraId="469A7C47" w14:textId="25388C12" w:rsidR="00690870" w:rsidRPr="004F66A5" w:rsidRDefault="00082CE5">
      <w:pPr>
        <w:rPr>
          <w:rFonts w:asciiTheme="minorHAnsi" w:hAnsiTheme="minorHAnsi"/>
        </w:rPr>
      </w:pPr>
      <w:proofErr w:type="gramStart"/>
      <w:r w:rsidRPr="004F66A5">
        <w:rPr>
          <w:rFonts w:asciiTheme="minorHAnsi" w:hAnsiTheme="minorHAnsi"/>
        </w:rPr>
        <w:t>Implementation suggestion.</w:t>
      </w:r>
      <w:proofErr w:type="gramEnd"/>
      <w:r w:rsidRPr="004F66A5">
        <w:rPr>
          <w:rFonts w:asciiTheme="minorHAnsi" w:hAnsiTheme="minorHAnsi"/>
        </w:rPr>
        <w:t xml:space="preserve">  When building functionality to share resources with a group</w:t>
      </w:r>
      <w:ins w:id="248" w:author="Jeffery Horsburgh" w:date="2013-06-04T15:22:00Z">
        <w:r w:rsidR="00811EBE">
          <w:rPr>
            <w:rFonts w:asciiTheme="minorHAnsi" w:hAnsiTheme="minorHAnsi"/>
          </w:rPr>
          <w:t>,</w:t>
        </w:r>
      </w:ins>
      <w:r w:rsidRPr="004F66A5">
        <w:rPr>
          <w:rFonts w:asciiTheme="minorHAnsi" w:hAnsiTheme="minorHAnsi"/>
        </w:rPr>
        <w:t xml:space="preserve"> </w:t>
      </w:r>
      <w:ins w:id="249" w:author="Jeffery Horsburgh" w:date="2013-06-04T15:22:00Z">
        <w:r w:rsidR="00811EBE">
          <w:rPr>
            <w:rFonts w:asciiTheme="minorHAnsi" w:hAnsiTheme="minorHAnsi"/>
          </w:rPr>
          <w:t xml:space="preserve">HydroShare should </w:t>
        </w:r>
      </w:ins>
      <w:r w:rsidRPr="004F66A5">
        <w:rPr>
          <w:rFonts w:asciiTheme="minorHAnsi" w:hAnsiTheme="minorHAnsi"/>
        </w:rPr>
        <w:t xml:space="preserve">provide the option to “share with the group” which has the effect of adding the group as a sharing entity, and the option to “share with all </w:t>
      </w:r>
      <w:r w:rsidR="0081458D" w:rsidRPr="004F66A5">
        <w:rPr>
          <w:rFonts w:asciiTheme="minorHAnsi" w:hAnsiTheme="minorHAnsi"/>
        </w:rPr>
        <w:t xml:space="preserve">current </w:t>
      </w:r>
      <w:r w:rsidRPr="004F66A5">
        <w:rPr>
          <w:rFonts w:asciiTheme="minorHAnsi" w:hAnsiTheme="minorHAnsi"/>
        </w:rPr>
        <w:t xml:space="preserve">group members” which has the effect of adding individual group members.  In the second case the sharing is separate from the group.  The set of group members at the time the share is created may be notified that the resource is available to them (for them to attach to if they want depending on their notification settings).  Users who later become group members or leave the group will not automatically have access to the resource changed. </w:t>
      </w:r>
    </w:p>
    <w:p w14:paraId="6F35877B" w14:textId="77777777" w:rsidR="00690870" w:rsidRPr="004F66A5" w:rsidRDefault="00690870">
      <w:pPr>
        <w:rPr>
          <w:rFonts w:asciiTheme="minorHAnsi" w:hAnsiTheme="minorHAnsi"/>
        </w:rPr>
      </w:pPr>
    </w:p>
    <w:p w14:paraId="1E0EFFF6" w14:textId="396149C9" w:rsidR="00690870" w:rsidRPr="00E32D55" w:rsidRDefault="00E32D55">
      <w:pPr>
        <w:rPr>
          <w:rFonts w:asciiTheme="minorHAnsi" w:hAnsiTheme="minorHAnsi"/>
          <w:b/>
        </w:rPr>
      </w:pPr>
      <w:r w:rsidRPr="00E32D55">
        <w:rPr>
          <w:rFonts w:asciiTheme="minorHAnsi" w:hAnsiTheme="minorHAnsi"/>
          <w:b/>
        </w:rPr>
        <w:t>References</w:t>
      </w:r>
    </w:p>
    <w:p w14:paraId="505A75AD" w14:textId="48B7E9D6" w:rsidR="00E32D55" w:rsidRPr="004F66A5" w:rsidRDefault="00E32D55">
      <w:pPr>
        <w:rPr>
          <w:rFonts w:asciiTheme="minorHAnsi" w:hAnsiTheme="minorHAnsi"/>
        </w:rPr>
      </w:pPr>
      <w:r>
        <w:rPr>
          <w:rFonts w:asciiTheme="minorHAnsi" w:hAnsiTheme="minorHAnsi"/>
        </w:rPr>
        <w:t xml:space="preserve">Google Share Settings </w:t>
      </w:r>
      <w:r w:rsidR="001D237B">
        <w:rPr>
          <w:rFonts w:asciiTheme="minorHAnsi" w:hAnsiTheme="minorHAnsi"/>
        </w:rPr>
        <w:t xml:space="preserve">Overview </w:t>
      </w:r>
      <w:hyperlink r:id="rId11" w:history="1">
        <w:r w:rsidRPr="004651C0">
          <w:rPr>
            <w:rStyle w:val="Hyperlink"/>
            <w:rFonts w:asciiTheme="minorHAnsi" w:hAnsiTheme="minorHAnsi"/>
          </w:rPr>
          <w:t>http://support.google.com/drive/bin/answer.py?hl=en&amp;answer=2494886&amp;p=visibility_options</w:t>
        </w:r>
      </w:hyperlink>
      <w:r>
        <w:rPr>
          <w:rFonts w:asciiTheme="minorHAnsi" w:hAnsiTheme="minorHAnsi"/>
        </w:rPr>
        <w:t xml:space="preserve"> </w:t>
      </w:r>
    </w:p>
    <w:p w14:paraId="407E3EA2" w14:textId="77777777" w:rsidR="00690870" w:rsidRPr="004F66A5" w:rsidRDefault="00690870">
      <w:pPr>
        <w:rPr>
          <w:rFonts w:asciiTheme="minorHAnsi" w:hAnsiTheme="minorHAnsi"/>
        </w:rPr>
      </w:pPr>
    </w:p>
    <w:p w14:paraId="4635A485" w14:textId="77777777" w:rsidR="00690870" w:rsidRPr="004F66A5" w:rsidRDefault="00690870">
      <w:pPr>
        <w:rPr>
          <w:rFonts w:asciiTheme="minorHAnsi" w:hAnsiTheme="minorHAnsi"/>
        </w:rPr>
      </w:pPr>
    </w:p>
    <w:sectPr w:rsidR="00690870" w:rsidRPr="004F66A5" w:rsidSect="00543FCB">
      <w:headerReference w:type="default" r:id="rId12"/>
      <w:footerReference w:type="default" r:id="rId13"/>
      <w:footnotePr>
        <w:pos w:val="beneathText"/>
      </w:footnotePr>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26" w:author="Jeffery Horsburgh" w:date="2013-06-17T10:35:00Z" w:initials="JH">
    <w:p w14:paraId="6A6D3ECD" w14:textId="6D0D053D" w:rsidR="00811EBE" w:rsidRDefault="00811EBE">
      <w:pPr>
        <w:pStyle w:val="CommentText"/>
      </w:pPr>
      <w:r>
        <w:rPr>
          <w:rStyle w:val="CommentReference"/>
        </w:rPr>
        <w:annotationRef/>
      </w:r>
      <w:r>
        <w:t>Is this what you intended?  If not, there is no way to privately share with individuals or groups – e.g., in the case where you want another user to have access to the object but not to grant access to others.</w:t>
      </w:r>
    </w:p>
  </w:comment>
  <w:comment w:id="155" w:author="Jeffery Horsburgh" w:date="2013-06-17T10:35:00Z" w:initials="JH">
    <w:p w14:paraId="50728657" w14:textId="7E88F7A1" w:rsidR="00811EBE" w:rsidRDefault="00811EBE">
      <w:pPr>
        <w:pStyle w:val="CommentText"/>
      </w:pPr>
      <w:r>
        <w:rPr>
          <w:rStyle w:val="CommentReference"/>
        </w:rPr>
        <w:annotationRef/>
      </w:r>
      <w:r>
        <w:t>Not quite independent since above you say that setting something as Public automatically makes it discoverable.</w:t>
      </w:r>
    </w:p>
  </w:comment>
  <w:comment w:id="174" w:author="Jeffery Horsburgh" w:date="2013-06-17T10:35:00Z" w:initials="JH">
    <w:p w14:paraId="16578216" w14:textId="7748D64B" w:rsidR="00811EBE" w:rsidRDefault="00811EBE">
      <w:pPr>
        <w:pStyle w:val="CommentText"/>
      </w:pPr>
      <w:r>
        <w:rPr>
          <w:rStyle w:val="CommentReference"/>
        </w:rPr>
        <w:annotationRef/>
      </w:r>
      <w:r>
        <w:t>This needs to be more granular.  I want to be able to see a group and view its metadata so I can request membership.  But, I shouldn’t be able to see or access the group’s resources until I am a member.  Some groups may be entirely private and would not show up in lists and searches (i.e., groups need a “Discoverable” attribute as well).</w:t>
      </w:r>
    </w:p>
  </w:comment>
  <w:comment w:id="192" w:author="Jeffery Horsburgh" w:date="2013-06-17T10:35:00Z" w:initials="JH">
    <w:p w14:paraId="2F496AFF" w14:textId="7A73A9AE" w:rsidR="00811EBE" w:rsidRDefault="00811EBE">
      <w:pPr>
        <w:pStyle w:val="CommentText"/>
      </w:pPr>
      <w:r>
        <w:rPr>
          <w:rStyle w:val="CommentReference"/>
        </w:rPr>
        <w:annotationRef/>
      </w:r>
      <w:r>
        <w:t>Why do I have to own the group to do this?  If it’s my resource, I should be able to share it with any user or group with whatever permissions I give them.</w:t>
      </w:r>
    </w:p>
  </w:comment>
  <w:comment w:id="204" w:author="Jeffery Horsburgh" w:date="2013-06-17T10:35:00Z" w:initials="JH">
    <w:p w14:paraId="0BA611F6" w14:textId="73B09706" w:rsidR="00811EBE" w:rsidRDefault="00811EBE">
      <w:pPr>
        <w:pStyle w:val="CommentText"/>
      </w:pPr>
      <w:r>
        <w:rPr>
          <w:rStyle w:val="CommentReference"/>
        </w:rPr>
        <w:annotationRef/>
      </w:r>
      <w:r>
        <w:t>Is “persistent” the right word?  Maybe “Published” or “Archived”.  Seems like it’s not just that it has received a DOI that puts it in this class, but rather a decision by the owner to formally publish it.</w:t>
      </w:r>
    </w:p>
  </w:comment>
  <w:comment w:id="216" w:author="Jeffery Horsburgh" w:date="2013-06-17T10:35:00Z" w:initials="JH">
    <w:p w14:paraId="42EE2D43" w14:textId="4E20CEC6" w:rsidR="00811EBE" w:rsidRDefault="00811EBE">
      <w:pPr>
        <w:pStyle w:val="CommentText"/>
      </w:pPr>
      <w:r>
        <w:rPr>
          <w:rStyle w:val="CommentReference"/>
        </w:rPr>
        <w:annotationRef/>
      </w:r>
      <w:r>
        <w:t xml:space="preserve">Have we made a documented decision that we are using DOIs?  </w:t>
      </w:r>
    </w:p>
  </w:comment>
  <w:comment w:id="228" w:author="Jeffery Horsburgh" w:date="2013-06-17T10:35:00Z" w:initials="JH">
    <w:p w14:paraId="723314EB" w14:textId="6C990BA3" w:rsidR="00811EBE" w:rsidRDefault="00811EBE">
      <w:pPr>
        <w:pStyle w:val="CommentText"/>
      </w:pPr>
      <w:r>
        <w:rPr>
          <w:rStyle w:val="CommentReference"/>
        </w:rPr>
        <w:annotationRef/>
      </w:r>
      <w:r>
        <w:t>Cab be or will be?</w:t>
      </w:r>
    </w:p>
  </w:comment>
  <w:comment w:id="223" w:author="Jeffery Horsburgh" w:date="2013-06-17T10:35:00Z" w:initials="JH">
    <w:p w14:paraId="2CA944C2" w14:textId="71854E00" w:rsidR="00811EBE" w:rsidRDefault="00811EBE">
      <w:pPr>
        <w:pStyle w:val="CommentText"/>
      </w:pPr>
      <w:r>
        <w:rPr>
          <w:rStyle w:val="CommentReference"/>
        </w:rPr>
        <w:annotationRef/>
      </w:r>
      <w:r>
        <w:t>Does this rule belong here in the middle of these examples?</w:t>
      </w:r>
    </w:p>
  </w:comment>
  <w:comment w:id="235" w:author="Jeffery Horsburgh" w:date="2013-06-17T10:35:00Z" w:initials="JH">
    <w:p w14:paraId="79F278D0" w14:textId="52482B42" w:rsidR="00811EBE" w:rsidRDefault="00811EBE">
      <w:pPr>
        <w:pStyle w:val="CommentText"/>
      </w:pPr>
      <w:r>
        <w:rPr>
          <w:rStyle w:val="CommentReference"/>
        </w:rPr>
        <w:annotationRef/>
      </w:r>
      <w:r>
        <w:t>Are you talking about persistent resources here or something else?</w:t>
      </w:r>
    </w:p>
  </w:comment>
  <w:comment w:id="242" w:author="Jeffery Horsburgh" w:date="2013-06-17T10:35:00Z" w:initials="JH">
    <w:p w14:paraId="79B4BFDD" w14:textId="54AEA53E" w:rsidR="00811EBE" w:rsidRDefault="00811EBE">
      <w:pPr>
        <w:pStyle w:val="CommentText"/>
      </w:pPr>
      <w:r>
        <w:rPr>
          <w:rStyle w:val="CommentReference"/>
        </w:rPr>
        <w:annotationRef/>
      </w:r>
      <w:r>
        <w:t>I’m assuming that setting discoverable for a group to “Yes” means that anyone can find and view the metadata describing the group.  But, only those who have “view” privileges would be able to see the resources that have been shared with the group.  Basically – I think you should have to be a group member before you can view/access the group’s resources.</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BE4B1A8" w14:textId="77777777" w:rsidR="0099006D" w:rsidRDefault="0099006D" w:rsidP="004F7FC6">
      <w:pPr>
        <w:spacing w:line="240" w:lineRule="auto"/>
      </w:pPr>
      <w:r>
        <w:separator/>
      </w:r>
    </w:p>
  </w:endnote>
  <w:endnote w:type="continuationSeparator" w:id="0">
    <w:p w14:paraId="65896CF0" w14:textId="77777777" w:rsidR="0099006D" w:rsidRDefault="0099006D" w:rsidP="004F7FC6">
      <w:pPr>
        <w:spacing w:line="240" w:lineRule="auto"/>
      </w:pPr>
      <w:r>
        <w:continuationSeparator/>
      </w:r>
    </w:p>
  </w:endnote>
  <w:endnote w:type="continuationNotice" w:id="1">
    <w:p w14:paraId="7DEA2645" w14:textId="77777777" w:rsidR="0099006D" w:rsidRDefault="0099006D">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Georgia">
    <w:panose1 w:val="02040502050405020303"/>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44998965"/>
      <w:docPartObj>
        <w:docPartGallery w:val="Page Numbers (Bottom of Page)"/>
        <w:docPartUnique/>
      </w:docPartObj>
    </w:sdtPr>
    <w:sdtEndPr>
      <w:rPr>
        <w:noProof/>
      </w:rPr>
    </w:sdtEndPr>
    <w:sdtContent>
      <w:p w14:paraId="05D6CF72" w14:textId="007C50DD" w:rsidR="006B67AD" w:rsidRDefault="006B67AD">
        <w:pPr>
          <w:pStyle w:val="Footer"/>
          <w:jc w:val="center"/>
        </w:pPr>
        <w:r>
          <w:fldChar w:fldCharType="begin"/>
        </w:r>
        <w:r>
          <w:instrText xml:space="preserve"> PAGE   \* MERGEFORMAT </w:instrText>
        </w:r>
        <w:r>
          <w:fldChar w:fldCharType="separate"/>
        </w:r>
        <w:r w:rsidR="00D26FF4">
          <w:rPr>
            <w:noProof/>
          </w:rPr>
          <w:t>1</w:t>
        </w:r>
        <w:r>
          <w:rPr>
            <w:noProof/>
          </w:rPr>
          <w:fldChar w:fldCharType="end"/>
        </w:r>
      </w:p>
    </w:sdtContent>
  </w:sdt>
  <w:p w14:paraId="1C78A975" w14:textId="77777777" w:rsidR="00431D11" w:rsidRDefault="00431D11" w:rsidP="00543FC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26A464F" w14:textId="77777777" w:rsidR="0099006D" w:rsidRDefault="0099006D" w:rsidP="004F7FC6">
      <w:pPr>
        <w:spacing w:line="240" w:lineRule="auto"/>
      </w:pPr>
      <w:r>
        <w:separator/>
      </w:r>
    </w:p>
  </w:footnote>
  <w:footnote w:type="continuationSeparator" w:id="0">
    <w:p w14:paraId="3E2B216A" w14:textId="77777777" w:rsidR="0099006D" w:rsidRDefault="0099006D" w:rsidP="004F7FC6">
      <w:pPr>
        <w:spacing w:line="240" w:lineRule="auto"/>
      </w:pPr>
      <w:r>
        <w:continuationSeparator/>
      </w:r>
    </w:p>
  </w:footnote>
  <w:footnote w:type="continuationNotice" w:id="1">
    <w:p w14:paraId="00939720" w14:textId="77777777" w:rsidR="0099006D" w:rsidRDefault="0099006D">
      <w:pPr>
        <w:spacing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5B92EF" w14:textId="77777777" w:rsidR="00131DDD" w:rsidRDefault="00131DD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9C49B8"/>
    <w:multiLevelType w:val="hybridMultilevel"/>
    <w:tmpl w:val="B4E0A4C4"/>
    <w:lvl w:ilvl="0" w:tplc="AB9863DA">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B390F0C"/>
    <w:multiLevelType w:val="multilevel"/>
    <w:tmpl w:val="F97EE2C0"/>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2">
    <w:nsid w:val="21AF6F11"/>
    <w:multiLevelType w:val="multilevel"/>
    <w:tmpl w:val="84B0B46C"/>
    <w:lvl w:ilvl="0">
      <w:start w:val="1"/>
      <w:numFmt w:val="bullet"/>
      <w:lvlText w:val="●"/>
      <w:lvlJc w:val="left"/>
      <w:pPr>
        <w:ind w:left="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72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144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16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288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360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432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04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5760" w:firstLine="6120"/>
      </w:pPr>
      <w:rPr>
        <w:rFonts w:ascii="Arial" w:eastAsia="Arial" w:hAnsi="Arial" w:cs="Arial"/>
        <w:b w:val="0"/>
        <w:i w:val="0"/>
        <w:smallCaps w:val="0"/>
        <w:strike w:val="0"/>
        <w:color w:val="000000"/>
        <w:sz w:val="22"/>
        <w:u w:val="none"/>
        <w:vertAlign w:val="baseline"/>
      </w:rPr>
    </w:lvl>
  </w:abstractNum>
  <w:abstractNum w:abstractNumId="3">
    <w:nsid w:val="225D0F1A"/>
    <w:multiLevelType w:val="hybridMultilevel"/>
    <w:tmpl w:val="0246B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35957C8"/>
    <w:multiLevelType w:val="hybridMultilevel"/>
    <w:tmpl w:val="2C1CB4DC"/>
    <w:lvl w:ilvl="0" w:tplc="CF4C507C">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3DE3AAB"/>
    <w:multiLevelType w:val="multilevel"/>
    <w:tmpl w:val="1D86DE34"/>
    <w:lvl w:ilvl="0">
      <w:start w:val="1"/>
      <w:numFmt w:val="bullet"/>
      <w:lvlText w:val="●"/>
      <w:lvlJc w:val="left"/>
      <w:pPr>
        <w:ind w:left="720" w:firstLine="360"/>
      </w:pPr>
      <w:rPr>
        <w:rFonts w:ascii="Arial" w:eastAsia="Arial" w:hAnsi="Arial" w:cs="Arial"/>
        <w:b w:val="0"/>
        <w:i w:val="0"/>
        <w:smallCaps w:val="0"/>
        <w:strike w:val="0"/>
        <w:color w:val="FF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6">
    <w:nsid w:val="36B90D9B"/>
    <w:multiLevelType w:val="hybridMultilevel"/>
    <w:tmpl w:val="FAC4DCE2"/>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3B4331AE"/>
    <w:multiLevelType w:val="hybridMultilevel"/>
    <w:tmpl w:val="2BEE94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4A4200E0"/>
    <w:multiLevelType w:val="hybridMultilevel"/>
    <w:tmpl w:val="F2A2B9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BCF7C5B"/>
    <w:multiLevelType w:val="multilevel"/>
    <w:tmpl w:val="02A6E2A0"/>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0">
    <w:nsid w:val="503E1FEB"/>
    <w:multiLevelType w:val="multilevel"/>
    <w:tmpl w:val="84B0B46C"/>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1">
    <w:nsid w:val="51E876CA"/>
    <w:multiLevelType w:val="hybridMultilevel"/>
    <w:tmpl w:val="61068C4E"/>
    <w:lvl w:ilvl="0" w:tplc="6C880F54">
      <w:numFmt w:val="bullet"/>
      <w:lvlText w:val="-"/>
      <w:lvlJc w:val="left"/>
      <w:pPr>
        <w:ind w:left="720" w:hanging="360"/>
      </w:pPr>
      <w:rPr>
        <w:rFonts w:ascii="Calibri" w:eastAsia="Arial" w:hAnsi="Calibri"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A3A2C3B"/>
    <w:multiLevelType w:val="multilevel"/>
    <w:tmpl w:val="1E2E4D4E"/>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3">
    <w:nsid w:val="68931E79"/>
    <w:multiLevelType w:val="hybridMultilevel"/>
    <w:tmpl w:val="9C6A3E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9"/>
  </w:num>
  <w:num w:numId="2">
    <w:abstractNumId w:val="12"/>
  </w:num>
  <w:num w:numId="3">
    <w:abstractNumId w:val="1"/>
  </w:num>
  <w:num w:numId="4">
    <w:abstractNumId w:val="10"/>
  </w:num>
  <w:num w:numId="5">
    <w:abstractNumId w:val="5"/>
  </w:num>
  <w:num w:numId="6">
    <w:abstractNumId w:val="2"/>
  </w:num>
  <w:num w:numId="7">
    <w:abstractNumId w:val="4"/>
  </w:num>
  <w:num w:numId="8">
    <w:abstractNumId w:val="0"/>
  </w:num>
  <w:num w:numId="9">
    <w:abstractNumId w:val="11"/>
  </w:num>
  <w:num w:numId="10">
    <w:abstractNumId w:val="7"/>
  </w:num>
  <w:num w:numId="11">
    <w:abstractNumId w:val="6"/>
  </w:num>
  <w:num w:numId="12">
    <w:abstractNumId w:val="8"/>
  </w:num>
  <w:num w:numId="13">
    <w:abstractNumId w:val="13"/>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proofState w:spelling="clean" w:grammar="clean"/>
  <w:trackRevisions/>
  <w:defaultTabStop w:val="720"/>
  <w:characterSpacingControl w:val="doNotCompress"/>
  <w:footnotePr>
    <w:pos w:val="beneathText"/>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0870"/>
    <w:rsid w:val="00043CB5"/>
    <w:rsid w:val="00046BE5"/>
    <w:rsid w:val="00055A6B"/>
    <w:rsid w:val="00067F09"/>
    <w:rsid w:val="00082CE5"/>
    <w:rsid w:val="000965FF"/>
    <w:rsid w:val="000A0E7E"/>
    <w:rsid w:val="000C44CC"/>
    <w:rsid w:val="000C5DC8"/>
    <w:rsid w:val="00127203"/>
    <w:rsid w:val="00127A48"/>
    <w:rsid w:val="00131DDD"/>
    <w:rsid w:val="001D237B"/>
    <w:rsid w:val="001D2B2A"/>
    <w:rsid w:val="00210DCD"/>
    <w:rsid w:val="0021558A"/>
    <w:rsid w:val="00217E2C"/>
    <w:rsid w:val="00256A7E"/>
    <w:rsid w:val="002647F5"/>
    <w:rsid w:val="00271EFB"/>
    <w:rsid w:val="00305805"/>
    <w:rsid w:val="00310F1E"/>
    <w:rsid w:val="00315C8D"/>
    <w:rsid w:val="00324175"/>
    <w:rsid w:val="003339E2"/>
    <w:rsid w:val="00343234"/>
    <w:rsid w:val="00372079"/>
    <w:rsid w:val="003C679A"/>
    <w:rsid w:val="003E67A6"/>
    <w:rsid w:val="0040109B"/>
    <w:rsid w:val="0040126F"/>
    <w:rsid w:val="0041249E"/>
    <w:rsid w:val="00431D11"/>
    <w:rsid w:val="004701F0"/>
    <w:rsid w:val="004A134F"/>
    <w:rsid w:val="004E00B6"/>
    <w:rsid w:val="004F66A5"/>
    <w:rsid w:val="004F7FC6"/>
    <w:rsid w:val="00543FCB"/>
    <w:rsid w:val="00547A34"/>
    <w:rsid w:val="00556E01"/>
    <w:rsid w:val="00584E9D"/>
    <w:rsid w:val="005A69AD"/>
    <w:rsid w:val="005B1584"/>
    <w:rsid w:val="005B1BA0"/>
    <w:rsid w:val="00605681"/>
    <w:rsid w:val="006157F1"/>
    <w:rsid w:val="006167A0"/>
    <w:rsid w:val="006252F3"/>
    <w:rsid w:val="0062575F"/>
    <w:rsid w:val="00642DFC"/>
    <w:rsid w:val="00690870"/>
    <w:rsid w:val="006A436F"/>
    <w:rsid w:val="006B5688"/>
    <w:rsid w:val="006B67AD"/>
    <w:rsid w:val="00705602"/>
    <w:rsid w:val="00762191"/>
    <w:rsid w:val="007663CF"/>
    <w:rsid w:val="007C6E65"/>
    <w:rsid w:val="00811EBE"/>
    <w:rsid w:val="0081458D"/>
    <w:rsid w:val="008445BE"/>
    <w:rsid w:val="008A1E78"/>
    <w:rsid w:val="008B157F"/>
    <w:rsid w:val="00966031"/>
    <w:rsid w:val="0097570E"/>
    <w:rsid w:val="0098525B"/>
    <w:rsid w:val="0099006D"/>
    <w:rsid w:val="009A085C"/>
    <w:rsid w:val="009C03A9"/>
    <w:rsid w:val="009E5DFD"/>
    <w:rsid w:val="009F4FAB"/>
    <w:rsid w:val="00A3193F"/>
    <w:rsid w:val="00A437D8"/>
    <w:rsid w:val="00A526FC"/>
    <w:rsid w:val="00A74DC4"/>
    <w:rsid w:val="00A769F2"/>
    <w:rsid w:val="00A95100"/>
    <w:rsid w:val="00AA23C2"/>
    <w:rsid w:val="00AA4FBC"/>
    <w:rsid w:val="00AE2087"/>
    <w:rsid w:val="00B02CAE"/>
    <w:rsid w:val="00B40020"/>
    <w:rsid w:val="00B612BC"/>
    <w:rsid w:val="00B83D5E"/>
    <w:rsid w:val="00B86930"/>
    <w:rsid w:val="00BA115F"/>
    <w:rsid w:val="00BD105D"/>
    <w:rsid w:val="00BF548A"/>
    <w:rsid w:val="00C37DA7"/>
    <w:rsid w:val="00C43384"/>
    <w:rsid w:val="00C62B3C"/>
    <w:rsid w:val="00CB67DF"/>
    <w:rsid w:val="00CC499B"/>
    <w:rsid w:val="00CE396B"/>
    <w:rsid w:val="00D13D7F"/>
    <w:rsid w:val="00D26FF4"/>
    <w:rsid w:val="00D74D7C"/>
    <w:rsid w:val="00D77F0D"/>
    <w:rsid w:val="00D90358"/>
    <w:rsid w:val="00D918C0"/>
    <w:rsid w:val="00D925A3"/>
    <w:rsid w:val="00DC7C96"/>
    <w:rsid w:val="00E1793B"/>
    <w:rsid w:val="00E32D55"/>
    <w:rsid w:val="00E55D54"/>
    <w:rsid w:val="00E87686"/>
    <w:rsid w:val="00E921F0"/>
    <w:rsid w:val="00EA3B0B"/>
    <w:rsid w:val="00EC1CE7"/>
    <w:rsid w:val="00F37F77"/>
    <w:rsid w:val="00F45ECE"/>
    <w:rsid w:val="00F661C3"/>
    <w:rsid w:val="00FA3EA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80DB5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A95100"/>
    <w:pPr>
      <w:spacing w:after="0"/>
    </w:pPr>
    <w:rPr>
      <w:rFonts w:ascii="Arial" w:eastAsia="Arial" w:hAnsi="Arial" w:cs="Arial"/>
      <w:color w:val="000000"/>
    </w:rPr>
  </w:style>
  <w:style w:type="paragraph" w:styleId="Heading1">
    <w:name w:val="heading 1"/>
    <w:basedOn w:val="Normal"/>
    <w:next w:val="Normal"/>
    <w:pPr>
      <w:spacing w:before="480" w:after="120"/>
      <w:outlineLvl w:val="0"/>
    </w:pPr>
    <w:rPr>
      <w:b/>
      <w:sz w:val="36"/>
    </w:rPr>
  </w:style>
  <w:style w:type="paragraph" w:styleId="Heading2">
    <w:name w:val="heading 2"/>
    <w:basedOn w:val="Normal"/>
    <w:next w:val="Normal"/>
    <w:pPr>
      <w:spacing w:before="360" w:after="80"/>
      <w:outlineLvl w:val="1"/>
    </w:pPr>
    <w:rPr>
      <w:b/>
      <w:sz w:val="28"/>
    </w:rPr>
  </w:style>
  <w:style w:type="paragraph" w:styleId="Heading3">
    <w:name w:val="heading 3"/>
    <w:basedOn w:val="Normal"/>
    <w:next w:val="Normal"/>
    <w:pPr>
      <w:spacing w:before="280" w:after="80"/>
      <w:outlineLvl w:val="2"/>
    </w:pPr>
    <w:rPr>
      <w:b/>
      <w:color w:val="666666"/>
      <w:sz w:val="24"/>
    </w:rPr>
  </w:style>
  <w:style w:type="paragraph" w:styleId="Heading4">
    <w:name w:val="heading 4"/>
    <w:basedOn w:val="Normal"/>
    <w:next w:val="Normal"/>
    <w:pPr>
      <w:spacing w:before="240" w:after="40"/>
      <w:outlineLvl w:val="3"/>
    </w:pPr>
    <w:rPr>
      <w:i/>
      <w:color w:val="666666"/>
    </w:rPr>
  </w:style>
  <w:style w:type="paragraph" w:styleId="Heading5">
    <w:name w:val="heading 5"/>
    <w:basedOn w:val="Normal"/>
    <w:next w:val="Normal"/>
    <w:pPr>
      <w:spacing w:before="220" w:after="40"/>
      <w:outlineLvl w:val="4"/>
    </w:pPr>
    <w:rPr>
      <w:b/>
      <w:color w:val="666666"/>
      <w:sz w:val="20"/>
    </w:rPr>
  </w:style>
  <w:style w:type="paragraph" w:styleId="Heading6">
    <w:name w:val="heading 6"/>
    <w:basedOn w:val="Normal"/>
    <w:next w:val="Normal"/>
    <w:pPr>
      <w:spacing w:before="200" w:after="40"/>
      <w:outlineLvl w:val="5"/>
    </w:pPr>
    <w:rPr>
      <w:i/>
      <w:color w:val="666666"/>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480" w:after="120"/>
    </w:pPr>
    <w:rPr>
      <w:b/>
      <w:sz w:val="72"/>
    </w:rPr>
  </w:style>
  <w:style w:type="paragraph" w:styleId="Subtitle">
    <w:name w:val="Subtitle"/>
    <w:basedOn w:val="Normal"/>
    <w:next w:val="Normal"/>
    <w:pPr>
      <w:spacing w:before="360" w:after="80"/>
    </w:pPr>
    <w:rPr>
      <w:rFonts w:ascii="Georgia" w:eastAsia="Georgia" w:hAnsi="Georgia" w:cs="Georgia"/>
      <w:i/>
      <w:color w:val="666666"/>
      <w:sz w:val="48"/>
    </w:rPr>
  </w:style>
  <w:style w:type="paragraph" w:styleId="BalloonText">
    <w:name w:val="Balloon Text"/>
    <w:basedOn w:val="Normal"/>
    <w:link w:val="BalloonTextChar"/>
    <w:uiPriority w:val="99"/>
    <w:semiHidden/>
    <w:unhideWhenUsed/>
    <w:rsid w:val="00EC1CE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1CE7"/>
    <w:rPr>
      <w:rFonts w:ascii="Tahoma" w:eastAsia="Arial" w:hAnsi="Tahoma" w:cs="Tahoma"/>
      <w:color w:val="000000"/>
      <w:sz w:val="16"/>
      <w:szCs w:val="16"/>
    </w:rPr>
  </w:style>
  <w:style w:type="character" w:styleId="CommentReference">
    <w:name w:val="annotation reference"/>
    <w:basedOn w:val="DefaultParagraphFont"/>
    <w:uiPriority w:val="99"/>
    <w:semiHidden/>
    <w:unhideWhenUsed/>
    <w:rsid w:val="00EC1CE7"/>
    <w:rPr>
      <w:sz w:val="16"/>
      <w:szCs w:val="16"/>
    </w:rPr>
  </w:style>
  <w:style w:type="paragraph" w:styleId="CommentText">
    <w:name w:val="annotation text"/>
    <w:basedOn w:val="Normal"/>
    <w:link w:val="CommentTextChar"/>
    <w:uiPriority w:val="99"/>
    <w:unhideWhenUsed/>
    <w:rsid w:val="00EC1CE7"/>
    <w:pPr>
      <w:spacing w:line="240" w:lineRule="auto"/>
    </w:pPr>
    <w:rPr>
      <w:sz w:val="20"/>
      <w:szCs w:val="20"/>
    </w:rPr>
  </w:style>
  <w:style w:type="character" w:customStyle="1" w:styleId="CommentTextChar">
    <w:name w:val="Comment Text Char"/>
    <w:basedOn w:val="DefaultParagraphFont"/>
    <w:link w:val="CommentText"/>
    <w:uiPriority w:val="99"/>
    <w:rsid w:val="00EC1CE7"/>
    <w:rPr>
      <w:rFonts w:ascii="Arial" w:eastAsia="Arial" w:hAnsi="Arial" w:cs="Arial"/>
      <w:color w:val="000000"/>
      <w:sz w:val="20"/>
      <w:szCs w:val="20"/>
    </w:rPr>
  </w:style>
  <w:style w:type="paragraph" w:styleId="CommentSubject">
    <w:name w:val="annotation subject"/>
    <w:basedOn w:val="CommentText"/>
    <w:next w:val="CommentText"/>
    <w:link w:val="CommentSubjectChar"/>
    <w:uiPriority w:val="99"/>
    <w:semiHidden/>
    <w:unhideWhenUsed/>
    <w:rsid w:val="00EC1CE7"/>
    <w:rPr>
      <w:b/>
      <w:bCs/>
    </w:rPr>
  </w:style>
  <w:style w:type="character" w:customStyle="1" w:styleId="CommentSubjectChar">
    <w:name w:val="Comment Subject Char"/>
    <w:basedOn w:val="CommentTextChar"/>
    <w:link w:val="CommentSubject"/>
    <w:uiPriority w:val="99"/>
    <w:semiHidden/>
    <w:rsid w:val="00EC1CE7"/>
    <w:rPr>
      <w:rFonts w:ascii="Arial" w:eastAsia="Arial" w:hAnsi="Arial" w:cs="Arial"/>
      <w:b/>
      <w:bCs/>
      <w:color w:val="000000"/>
      <w:sz w:val="20"/>
      <w:szCs w:val="20"/>
    </w:rPr>
  </w:style>
  <w:style w:type="paragraph" w:styleId="Revision">
    <w:name w:val="Revision"/>
    <w:hidden/>
    <w:uiPriority w:val="99"/>
    <w:semiHidden/>
    <w:rsid w:val="00BF548A"/>
    <w:pPr>
      <w:spacing w:after="0" w:line="240" w:lineRule="auto"/>
    </w:pPr>
    <w:rPr>
      <w:rFonts w:ascii="Arial" w:eastAsia="Arial" w:hAnsi="Arial" w:cs="Arial"/>
      <w:color w:val="000000"/>
    </w:rPr>
  </w:style>
  <w:style w:type="table" w:styleId="TableGrid">
    <w:name w:val="Table Grid"/>
    <w:basedOn w:val="TableNormal"/>
    <w:uiPriority w:val="59"/>
    <w:rsid w:val="00B02CA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82CE5"/>
    <w:pPr>
      <w:ind w:left="720"/>
      <w:contextualSpacing/>
    </w:pPr>
  </w:style>
  <w:style w:type="character" w:styleId="Hyperlink">
    <w:name w:val="Hyperlink"/>
    <w:basedOn w:val="DefaultParagraphFont"/>
    <w:uiPriority w:val="99"/>
    <w:unhideWhenUsed/>
    <w:rsid w:val="00E32D55"/>
    <w:rPr>
      <w:color w:val="0000FF" w:themeColor="hyperlink"/>
      <w:u w:val="single"/>
    </w:rPr>
  </w:style>
  <w:style w:type="paragraph" w:styleId="EndnoteText">
    <w:name w:val="endnote text"/>
    <w:basedOn w:val="Normal"/>
    <w:link w:val="EndnoteTextChar"/>
    <w:uiPriority w:val="99"/>
    <w:semiHidden/>
    <w:unhideWhenUsed/>
    <w:rsid w:val="004F7FC6"/>
    <w:pPr>
      <w:spacing w:line="240" w:lineRule="auto"/>
    </w:pPr>
    <w:rPr>
      <w:sz w:val="20"/>
      <w:szCs w:val="20"/>
    </w:rPr>
  </w:style>
  <w:style w:type="character" w:customStyle="1" w:styleId="EndnoteTextChar">
    <w:name w:val="Endnote Text Char"/>
    <w:basedOn w:val="DefaultParagraphFont"/>
    <w:link w:val="EndnoteText"/>
    <w:uiPriority w:val="99"/>
    <w:semiHidden/>
    <w:rsid w:val="004F7FC6"/>
    <w:rPr>
      <w:rFonts w:ascii="Arial" w:eastAsia="Arial" w:hAnsi="Arial" w:cs="Arial"/>
      <w:color w:val="000000"/>
      <w:sz w:val="20"/>
      <w:szCs w:val="20"/>
    </w:rPr>
  </w:style>
  <w:style w:type="character" w:styleId="EndnoteReference">
    <w:name w:val="endnote reference"/>
    <w:basedOn w:val="DefaultParagraphFont"/>
    <w:uiPriority w:val="99"/>
    <w:semiHidden/>
    <w:unhideWhenUsed/>
    <w:rsid w:val="004F7FC6"/>
    <w:rPr>
      <w:vertAlign w:val="superscript"/>
    </w:rPr>
  </w:style>
  <w:style w:type="paragraph" w:styleId="FootnoteText">
    <w:name w:val="footnote text"/>
    <w:basedOn w:val="Normal"/>
    <w:link w:val="FootnoteTextChar"/>
    <w:uiPriority w:val="99"/>
    <w:semiHidden/>
    <w:unhideWhenUsed/>
    <w:rsid w:val="004F7FC6"/>
    <w:pPr>
      <w:spacing w:line="240" w:lineRule="auto"/>
    </w:pPr>
    <w:rPr>
      <w:sz w:val="20"/>
      <w:szCs w:val="20"/>
    </w:rPr>
  </w:style>
  <w:style w:type="character" w:customStyle="1" w:styleId="FootnoteTextChar">
    <w:name w:val="Footnote Text Char"/>
    <w:basedOn w:val="DefaultParagraphFont"/>
    <w:link w:val="FootnoteText"/>
    <w:uiPriority w:val="99"/>
    <w:semiHidden/>
    <w:rsid w:val="004F7FC6"/>
    <w:rPr>
      <w:rFonts w:ascii="Arial" w:eastAsia="Arial" w:hAnsi="Arial" w:cs="Arial"/>
      <w:color w:val="000000"/>
      <w:sz w:val="20"/>
      <w:szCs w:val="20"/>
    </w:rPr>
  </w:style>
  <w:style w:type="character" w:styleId="FootnoteReference">
    <w:name w:val="footnote reference"/>
    <w:basedOn w:val="DefaultParagraphFont"/>
    <w:uiPriority w:val="99"/>
    <w:semiHidden/>
    <w:unhideWhenUsed/>
    <w:rsid w:val="004F7FC6"/>
    <w:rPr>
      <w:vertAlign w:val="superscript"/>
    </w:rPr>
  </w:style>
  <w:style w:type="paragraph" w:styleId="Header">
    <w:name w:val="header"/>
    <w:basedOn w:val="Normal"/>
    <w:link w:val="HeaderChar"/>
    <w:uiPriority w:val="99"/>
    <w:unhideWhenUsed/>
    <w:rsid w:val="00431D11"/>
    <w:pPr>
      <w:tabs>
        <w:tab w:val="center" w:pos="4680"/>
        <w:tab w:val="right" w:pos="9360"/>
      </w:tabs>
      <w:spacing w:line="240" w:lineRule="auto"/>
    </w:pPr>
  </w:style>
  <w:style w:type="character" w:customStyle="1" w:styleId="HeaderChar">
    <w:name w:val="Header Char"/>
    <w:basedOn w:val="DefaultParagraphFont"/>
    <w:link w:val="Header"/>
    <w:uiPriority w:val="99"/>
    <w:rsid w:val="00431D11"/>
    <w:rPr>
      <w:rFonts w:ascii="Arial" w:eastAsia="Arial" w:hAnsi="Arial" w:cs="Arial"/>
      <w:color w:val="000000"/>
    </w:rPr>
  </w:style>
  <w:style w:type="paragraph" w:styleId="Footer">
    <w:name w:val="footer"/>
    <w:basedOn w:val="Normal"/>
    <w:link w:val="FooterChar"/>
    <w:uiPriority w:val="99"/>
    <w:unhideWhenUsed/>
    <w:rsid w:val="00431D11"/>
    <w:pPr>
      <w:tabs>
        <w:tab w:val="center" w:pos="4680"/>
        <w:tab w:val="right" w:pos="9360"/>
      </w:tabs>
      <w:spacing w:line="240" w:lineRule="auto"/>
    </w:pPr>
  </w:style>
  <w:style w:type="character" w:customStyle="1" w:styleId="FooterChar">
    <w:name w:val="Footer Char"/>
    <w:basedOn w:val="DefaultParagraphFont"/>
    <w:link w:val="Footer"/>
    <w:uiPriority w:val="99"/>
    <w:rsid w:val="00431D11"/>
    <w:rPr>
      <w:rFonts w:ascii="Arial" w:eastAsia="Arial" w:hAnsi="Arial" w:cs="Arial"/>
      <w:color w:val="00000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A95100"/>
    <w:pPr>
      <w:spacing w:after="0"/>
    </w:pPr>
    <w:rPr>
      <w:rFonts w:ascii="Arial" w:eastAsia="Arial" w:hAnsi="Arial" w:cs="Arial"/>
      <w:color w:val="000000"/>
    </w:rPr>
  </w:style>
  <w:style w:type="paragraph" w:styleId="Heading1">
    <w:name w:val="heading 1"/>
    <w:basedOn w:val="Normal"/>
    <w:next w:val="Normal"/>
    <w:pPr>
      <w:spacing w:before="480" w:after="120"/>
      <w:outlineLvl w:val="0"/>
    </w:pPr>
    <w:rPr>
      <w:b/>
      <w:sz w:val="36"/>
    </w:rPr>
  </w:style>
  <w:style w:type="paragraph" w:styleId="Heading2">
    <w:name w:val="heading 2"/>
    <w:basedOn w:val="Normal"/>
    <w:next w:val="Normal"/>
    <w:pPr>
      <w:spacing w:before="360" w:after="80"/>
      <w:outlineLvl w:val="1"/>
    </w:pPr>
    <w:rPr>
      <w:b/>
      <w:sz w:val="28"/>
    </w:rPr>
  </w:style>
  <w:style w:type="paragraph" w:styleId="Heading3">
    <w:name w:val="heading 3"/>
    <w:basedOn w:val="Normal"/>
    <w:next w:val="Normal"/>
    <w:pPr>
      <w:spacing w:before="280" w:after="80"/>
      <w:outlineLvl w:val="2"/>
    </w:pPr>
    <w:rPr>
      <w:b/>
      <w:color w:val="666666"/>
      <w:sz w:val="24"/>
    </w:rPr>
  </w:style>
  <w:style w:type="paragraph" w:styleId="Heading4">
    <w:name w:val="heading 4"/>
    <w:basedOn w:val="Normal"/>
    <w:next w:val="Normal"/>
    <w:pPr>
      <w:spacing w:before="240" w:after="40"/>
      <w:outlineLvl w:val="3"/>
    </w:pPr>
    <w:rPr>
      <w:i/>
      <w:color w:val="666666"/>
    </w:rPr>
  </w:style>
  <w:style w:type="paragraph" w:styleId="Heading5">
    <w:name w:val="heading 5"/>
    <w:basedOn w:val="Normal"/>
    <w:next w:val="Normal"/>
    <w:pPr>
      <w:spacing w:before="220" w:after="40"/>
      <w:outlineLvl w:val="4"/>
    </w:pPr>
    <w:rPr>
      <w:b/>
      <w:color w:val="666666"/>
      <w:sz w:val="20"/>
    </w:rPr>
  </w:style>
  <w:style w:type="paragraph" w:styleId="Heading6">
    <w:name w:val="heading 6"/>
    <w:basedOn w:val="Normal"/>
    <w:next w:val="Normal"/>
    <w:pPr>
      <w:spacing w:before="200" w:after="40"/>
      <w:outlineLvl w:val="5"/>
    </w:pPr>
    <w:rPr>
      <w:i/>
      <w:color w:val="666666"/>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480" w:after="120"/>
    </w:pPr>
    <w:rPr>
      <w:b/>
      <w:sz w:val="72"/>
    </w:rPr>
  </w:style>
  <w:style w:type="paragraph" w:styleId="Subtitle">
    <w:name w:val="Subtitle"/>
    <w:basedOn w:val="Normal"/>
    <w:next w:val="Normal"/>
    <w:pPr>
      <w:spacing w:before="360" w:after="80"/>
    </w:pPr>
    <w:rPr>
      <w:rFonts w:ascii="Georgia" w:eastAsia="Georgia" w:hAnsi="Georgia" w:cs="Georgia"/>
      <w:i/>
      <w:color w:val="666666"/>
      <w:sz w:val="48"/>
    </w:rPr>
  </w:style>
  <w:style w:type="paragraph" w:styleId="BalloonText">
    <w:name w:val="Balloon Text"/>
    <w:basedOn w:val="Normal"/>
    <w:link w:val="BalloonTextChar"/>
    <w:uiPriority w:val="99"/>
    <w:semiHidden/>
    <w:unhideWhenUsed/>
    <w:rsid w:val="00EC1CE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1CE7"/>
    <w:rPr>
      <w:rFonts w:ascii="Tahoma" w:eastAsia="Arial" w:hAnsi="Tahoma" w:cs="Tahoma"/>
      <w:color w:val="000000"/>
      <w:sz w:val="16"/>
      <w:szCs w:val="16"/>
    </w:rPr>
  </w:style>
  <w:style w:type="character" w:styleId="CommentReference">
    <w:name w:val="annotation reference"/>
    <w:basedOn w:val="DefaultParagraphFont"/>
    <w:uiPriority w:val="99"/>
    <w:semiHidden/>
    <w:unhideWhenUsed/>
    <w:rsid w:val="00EC1CE7"/>
    <w:rPr>
      <w:sz w:val="16"/>
      <w:szCs w:val="16"/>
    </w:rPr>
  </w:style>
  <w:style w:type="paragraph" w:styleId="CommentText">
    <w:name w:val="annotation text"/>
    <w:basedOn w:val="Normal"/>
    <w:link w:val="CommentTextChar"/>
    <w:uiPriority w:val="99"/>
    <w:unhideWhenUsed/>
    <w:rsid w:val="00EC1CE7"/>
    <w:pPr>
      <w:spacing w:line="240" w:lineRule="auto"/>
    </w:pPr>
    <w:rPr>
      <w:sz w:val="20"/>
      <w:szCs w:val="20"/>
    </w:rPr>
  </w:style>
  <w:style w:type="character" w:customStyle="1" w:styleId="CommentTextChar">
    <w:name w:val="Comment Text Char"/>
    <w:basedOn w:val="DefaultParagraphFont"/>
    <w:link w:val="CommentText"/>
    <w:uiPriority w:val="99"/>
    <w:rsid w:val="00EC1CE7"/>
    <w:rPr>
      <w:rFonts w:ascii="Arial" w:eastAsia="Arial" w:hAnsi="Arial" w:cs="Arial"/>
      <w:color w:val="000000"/>
      <w:sz w:val="20"/>
      <w:szCs w:val="20"/>
    </w:rPr>
  </w:style>
  <w:style w:type="paragraph" w:styleId="CommentSubject">
    <w:name w:val="annotation subject"/>
    <w:basedOn w:val="CommentText"/>
    <w:next w:val="CommentText"/>
    <w:link w:val="CommentSubjectChar"/>
    <w:uiPriority w:val="99"/>
    <w:semiHidden/>
    <w:unhideWhenUsed/>
    <w:rsid w:val="00EC1CE7"/>
    <w:rPr>
      <w:b/>
      <w:bCs/>
    </w:rPr>
  </w:style>
  <w:style w:type="character" w:customStyle="1" w:styleId="CommentSubjectChar">
    <w:name w:val="Comment Subject Char"/>
    <w:basedOn w:val="CommentTextChar"/>
    <w:link w:val="CommentSubject"/>
    <w:uiPriority w:val="99"/>
    <w:semiHidden/>
    <w:rsid w:val="00EC1CE7"/>
    <w:rPr>
      <w:rFonts w:ascii="Arial" w:eastAsia="Arial" w:hAnsi="Arial" w:cs="Arial"/>
      <w:b/>
      <w:bCs/>
      <w:color w:val="000000"/>
      <w:sz w:val="20"/>
      <w:szCs w:val="20"/>
    </w:rPr>
  </w:style>
  <w:style w:type="paragraph" w:styleId="Revision">
    <w:name w:val="Revision"/>
    <w:hidden/>
    <w:uiPriority w:val="99"/>
    <w:semiHidden/>
    <w:rsid w:val="00BF548A"/>
    <w:pPr>
      <w:spacing w:after="0" w:line="240" w:lineRule="auto"/>
    </w:pPr>
    <w:rPr>
      <w:rFonts w:ascii="Arial" w:eastAsia="Arial" w:hAnsi="Arial" w:cs="Arial"/>
      <w:color w:val="000000"/>
    </w:rPr>
  </w:style>
  <w:style w:type="table" w:styleId="TableGrid">
    <w:name w:val="Table Grid"/>
    <w:basedOn w:val="TableNormal"/>
    <w:uiPriority w:val="59"/>
    <w:rsid w:val="00B02CA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82CE5"/>
    <w:pPr>
      <w:ind w:left="720"/>
      <w:contextualSpacing/>
    </w:pPr>
  </w:style>
  <w:style w:type="character" w:styleId="Hyperlink">
    <w:name w:val="Hyperlink"/>
    <w:basedOn w:val="DefaultParagraphFont"/>
    <w:uiPriority w:val="99"/>
    <w:unhideWhenUsed/>
    <w:rsid w:val="00E32D55"/>
    <w:rPr>
      <w:color w:val="0000FF" w:themeColor="hyperlink"/>
      <w:u w:val="single"/>
    </w:rPr>
  </w:style>
  <w:style w:type="paragraph" w:styleId="EndnoteText">
    <w:name w:val="endnote text"/>
    <w:basedOn w:val="Normal"/>
    <w:link w:val="EndnoteTextChar"/>
    <w:uiPriority w:val="99"/>
    <w:semiHidden/>
    <w:unhideWhenUsed/>
    <w:rsid w:val="004F7FC6"/>
    <w:pPr>
      <w:spacing w:line="240" w:lineRule="auto"/>
    </w:pPr>
    <w:rPr>
      <w:sz w:val="20"/>
      <w:szCs w:val="20"/>
    </w:rPr>
  </w:style>
  <w:style w:type="character" w:customStyle="1" w:styleId="EndnoteTextChar">
    <w:name w:val="Endnote Text Char"/>
    <w:basedOn w:val="DefaultParagraphFont"/>
    <w:link w:val="EndnoteText"/>
    <w:uiPriority w:val="99"/>
    <w:semiHidden/>
    <w:rsid w:val="004F7FC6"/>
    <w:rPr>
      <w:rFonts w:ascii="Arial" w:eastAsia="Arial" w:hAnsi="Arial" w:cs="Arial"/>
      <w:color w:val="000000"/>
      <w:sz w:val="20"/>
      <w:szCs w:val="20"/>
    </w:rPr>
  </w:style>
  <w:style w:type="character" w:styleId="EndnoteReference">
    <w:name w:val="endnote reference"/>
    <w:basedOn w:val="DefaultParagraphFont"/>
    <w:uiPriority w:val="99"/>
    <w:semiHidden/>
    <w:unhideWhenUsed/>
    <w:rsid w:val="004F7FC6"/>
    <w:rPr>
      <w:vertAlign w:val="superscript"/>
    </w:rPr>
  </w:style>
  <w:style w:type="paragraph" w:styleId="FootnoteText">
    <w:name w:val="footnote text"/>
    <w:basedOn w:val="Normal"/>
    <w:link w:val="FootnoteTextChar"/>
    <w:uiPriority w:val="99"/>
    <w:semiHidden/>
    <w:unhideWhenUsed/>
    <w:rsid w:val="004F7FC6"/>
    <w:pPr>
      <w:spacing w:line="240" w:lineRule="auto"/>
    </w:pPr>
    <w:rPr>
      <w:sz w:val="20"/>
      <w:szCs w:val="20"/>
    </w:rPr>
  </w:style>
  <w:style w:type="character" w:customStyle="1" w:styleId="FootnoteTextChar">
    <w:name w:val="Footnote Text Char"/>
    <w:basedOn w:val="DefaultParagraphFont"/>
    <w:link w:val="FootnoteText"/>
    <w:uiPriority w:val="99"/>
    <w:semiHidden/>
    <w:rsid w:val="004F7FC6"/>
    <w:rPr>
      <w:rFonts w:ascii="Arial" w:eastAsia="Arial" w:hAnsi="Arial" w:cs="Arial"/>
      <w:color w:val="000000"/>
      <w:sz w:val="20"/>
      <w:szCs w:val="20"/>
    </w:rPr>
  </w:style>
  <w:style w:type="character" w:styleId="FootnoteReference">
    <w:name w:val="footnote reference"/>
    <w:basedOn w:val="DefaultParagraphFont"/>
    <w:uiPriority w:val="99"/>
    <w:semiHidden/>
    <w:unhideWhenUsed/>
    <w:rsid w:val="004F7FC6"/>
    <w:rPr>
      <w:vertAlign w:val="superscript"/>
    </w:rPr>
  </w:style>
  <w:style w:type="paragraph" w:styleId="Header">
    <w:name w:val="header"/>
    <w:basedOn w:val="Normal"/>
    <w:link w:val="HeaderChar"/>
    <w:uiPriority w:val="99"/>
    <w:unhideWhenUsed/>
    <w:rsid w:val="00431D11"/>
    <w:pPr>
      <w:tabs>
        <w:tab w:val="center" w:pos="4680"/>
        <w:tab w:val="right" w:pos="9360"/>
      </w:tabs>
      <w:spacing w:line="240" w:lineRule="auto"/>
    </w:pPr>
  </w:style>
  <w:style w:type="character" w:customStyle="1" w:styleId="HeaderChar">
    <w:name w:val="Header Char"/>
    <w:basedOn w:val="DefaultParagraphFont"/>
    <w:link w:val="Header"/>
    <w:uiPriority w:val="99"/>
    <w:rsid w:val="00431D11"/>
    <w:rPr>
      <w:rFonts w:ascii="Arial" w:eastAsia="Arial" w:hAnsi="Arial" w:cs="Arial"/>
      <w:color w:val="000000"/>
    </w:rPr>
  </w:style>
  <w:style w:type="paragraph" w:styleId="Footer">
    <w:name w:val="footer"/>
    <w:basedOn w:val="Normal"/>
    <w:link w:val="FooterChar"/>
    <w:uiPriority w:val="99"/>
    <w:unhideWhenUsed/>
    <w:rsid w:val="00431D11"/>
    <w:pPr>
      <w:tabs>
        <w:tab w:val="center" w:pos="4680"/>
        <w:tab w:val="right" w:pos="9360"/>
      </w:tabs>
      <w:spacing w:line="240" w:lineRule="auto"/>
    </w:pPr>
  </w:style>
  <w:style w:type="character" w:customStyle="1" w:styleId="FooterChar">
    <w:name w:val="Footer Char"/>
    <w:basedOn w:val="DefaultParagraphFont"/>
    <w:link w:val="Footer"/>
    <w:uiPriority w:val="99"/>
    <w:rsid w:val="00431D11"/>
    <w:rPr>
      <w:rFonts w:ascii="Arial" w:eastAsia="Arial" w:hAnsi="Arial" w:cs="Arial"/>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upport.google.com/drive/bin/answer.py?hl=en&amp;answer=2494886&amp;p=visibility_options" TargetMode="External"/><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comments" Target="comments.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A6FA5A-BCDF-4A2E-AC8D-93BD5F5B3886}">
  <ds:schemaRefs>
    <ds:schemaRef ds:uri="http://schemas.openxmlformats.org/officeDocument/2006/bibliography"/>
  </ds:schemaRefs>
</ds:datastoreItem>
</file>

<file path=customXml/itemProps2.xml><?xml version="1.0" encoding="utf-8"?>
<ds:datastoreItem xmlns:ds="http://schemas.openxmlformats.org/officeDocument/2006/customXml" ds:itemID="{CE74BB31-B4A5-458A-B50C-04096687E0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11</Pages>
  <Words>3029</Words>
  <Characters>17271</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AccessControlPolicies.docx</vt:lpstr>
    </vt:vector>
  </TitlesOfParts>
  <Company>Tufts University</Company>
  <LinksUpToDate>false</LinksUpToDate>
  <CharactersWithSpaces>20260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AccessControlPolicies.docx</dc:title>
  <dc:creator>Alva Couch</dc:creator>
  <cp:lastModifiedBy>Allen</cp:lastModifiedBy>
  <cp:revision>3</cp:revision>
  <cp:lastPrinted>2013-06-04T03:38:00Z</cp:lastPrinted>
  <dcterms:created xsi:type="dcterms:W3CDTF">2013-06-04T21:23:00Z</dcterms:created>
  <dcterms:modified xsi:type="dcterms:W3CDTF">2013-06-17T14:35:00Z</dcterms:modified>
</cp:coreProperties>
</file>